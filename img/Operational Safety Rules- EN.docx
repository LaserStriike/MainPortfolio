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E53812" w14:textId="77777777" w:rsidR="00CF51CC" w:rsidRPr="00104ED8" w:rsidRDefault="0055705C" w:rsidP="0009705F">
      <w:pPr>
        <w:spacing w:after="120" w:line="240" w:lineRule="auto"/>
        <w:rPr>
          <w:rFonts w:asciiTheme="minorHAnsi" w:hAnsiTheme="minorHAnsi" w:cstheme="minorHAnsi"/>
        </w:rPr>
      </w:pPr>
      <w:bookmarkStart w:id="0" w:name="_GoBack"/>
      <w:bookmarkEnd w:id="0"/>
      <w:r w:rsidRPr="00104ED8">
        <w:rPr>
          <w:rFonts w:asciiTheme="minorHAnsi" w:hAnsiTheme="minorHAnsi" w:cstheme="minorHAnsi"/>
          <w:b/>
          <w:i/>
        </w:rPr>
        <w:t>Instructions for Use:</w:t>
      </w:r>
      <w:r w:rsidRPr="00104ED8">
        <w:rPr>
          <w:rFonts w:asciiTheme="minorHAnsi" w:hAnsiTheme="minorHAnsi" w:cstheme="minorHAnsi"/>
        </w:rPr>
        <w:t xml:space="preserve">   </w:t>
      </w:r>
      <w:r w:rsidR="004E6F20" w:rsidRPr="00104ED8">
        <w:rPr>
          <w:rFonts w:asciiTheme="minorHAnsi" w:hAnsiTheme="minorHAnsi" w:cstheme="minorHAnsi"/>
        </w:rPr>
        <w:t>Leaders shall</w:t>
      </w:r>
      <w:r w:rsidR="00E401C1" w:rsidRPr="00104ED8">
        <w:rPr>
          <w:rFonts w:asciiTheme="minorHAnsi" w:hAnsiTheme="minorHAnsi" w:cstheme="minorHAnsi"/>
        </w:rPr>
        <w:t xml:space="preserve"> train, </w:t>
      </w:r>
      <w:r w:rsidRPr="00104ED8">
        <w:rPr>
          <w:rFonts w:asciiTheme="minorHAnsi" w:hAnsiTheme="minorHAnsi" w:cstheme="minorHAnsi"/>
        </w:rPr>
        <w:t>enforce</w:t>
      </w:r>
      <w:r w:rsidR="00E401C1" w:rsidRPr="00104ED8">
        <w:rPr>
          <w:rFonts w:asciiTheme="minorHAnsi" w:hAnsiTheme="minorHAnsi" w:cstheme="minorHAnsi"/>
        </w:rPr>
        <w:t>, and audit adherence to these safety rules as needed to ensure compliance</w:t>
      </w:r>
      <w:r w:rsidR="00010E51" w:rsidRPr="00104ED8">
        <w:rPr>
          <w:rFonts w:asciiTheme="minorHAnsi" w:hAnsiTheme="minorHAnsi" w:cstheme="minorHAnsi"/>
        </w:rPr>
        <w:t xml:space="preserve"> by all Associates and Leaders working under th</w:t>
      </w:r>
      <w:r w:rsidR="002429F1">
        <w:rPr>
          <w:rFonts w:asciiTheme="minorHAnsi" w:hAnsiTheme="minorHAnsi" w:cstheme="minorHAnsi"/>
        </w:rPr>
        <w:t>e direct supervision of Amazon L</w:t>
      </w:r>
      <w:r w:rsidR="00010E51" w:rsidRPr="00104ED8">
        <w:rPr>
          <w:rFonts w:asciiTheme="minorHAnsi" w:hAnsiTheme="minorHAnsi" w:cstheme="minorHAnsi"/>
        </w:rPr>
        <w:t xml:space="preserve">eaders in </w:t>
      </w:r>
      <w:r w:rsidR="002429F1">
        <w:rPr>
          <w:rFonts w:asciiTheme="minorHAnsi" w:hAnsiTheme="minorHAnsi" w:cstheme="minorHAnsi"/>
        </w:rPr>
        <w:t>sites</w:t>
      </w:r>
      <w:r w:rsidR="00010E51" w:rsidRPr="00104ED8">
        <w:rPr>
          <w:rFonts w:asciiTheme="minorHAnsi" w:hAnsiTheme="minorHAnsi" w:cstheme="minorHAnsi"/>
        </w:rPr>
        <w:t xml:space="preserve"> which are owned, leased, or occupied by Amazon</w:t>
      </w:r>
      <w:r w:rsidR="00E401C1" w:rsidRPr="00104ED8">
        <w:rPr>
          <w:rFonts w:asciiTheme="minorHAnsi" w:hAnsiTheme="minorHAnsi" w:cstheme="minorHAnsi"/>
        </w:rPr>
        <w:t>.</w:t>
      </w:r>
    </w:p>
    <w:tbl>
      <w:tblPr>
        <w:tblW w:w="10260" w:type="dxa"/>
        <w:tblInd w:w="-432"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24" w:space="0" w:color="000000" w:themeColor="text1"/>
          <w:insideV w:val="single" w:sz="24" w:space="0" w:color="000000" w:themeColor="text1"/>
        </w:tblBorders>
        <w:tblLook w:val="04A0" w:firstRow="1" w:lastRow="0" w:firstColumn="1" w:lastColumn="0" w:noHBand="0" w:noVBand="1"/>
      </w:tblPr>
      <w:tblGrid>
        <w:gridCol w:w="366"/>
        <w:gridCol w:w="9894"/>
      </w:tblGrid>
      <w:tr w:rsidR="003A6BB7" w:rsidRPr="00104ED8" w14:paraId="11E53814" w14:textId="77777777" w:rsidTr="00B239BD">
        <w:trPr>
          <w:trHeight w:val="255"/>
        </w:trPr>
        <w:tc>
          <w:tcPr>
            <w:tcW w:w="10260" w:type="dxa"/>
            <w:gridSpan w:val="2"/>
            <w:shd w:val="clear" w:color="auto" w:fill="C00000"/>
          </w:tcPr>
          <w:p w14:paraId="11E53813" w14:textId="77777777" w:rsidR="003A6BB7" w:rsidRPr="00104ED8" w:rsidRDefault="00382990" w:rsidP="005316EE">
            <w:pPr>
              <w:spacing w:after="0" w:line="240" w:lineRule="auto"/>
              <w:jc w:val="center"/>
              <w:rPr>
                <w:rFonts w:asciiTheme="minorHAnsi" w:eastAsia="Times New Roman" w:hAnsiTheme="minorHAnsi" w:cstheme="minorHAnsi"/>
                <w:b/>
                <w:bCs/>
                <w:color w:val="FFFFFF"/>
              </w:rPr>
            </w:pPr>
            <w:r w:rsidRPr="00104ED8">
              <w:rPr>
                <w:rFonts w:asciiTheme="minorHAnsi" w:eastAsia="Times New Roman" w:hAnsiTheme="minorHAnsi" w:cstheme="minorHAnsi"/>
                <w:b/>
                <w:bCs/>
                <w:color w:val="FFFFFF"/>
              </w:rPr>
              <w:t>Floor Pallet Handling and Pallet Racking</w:t>
            </w:r>
          </w:p>
        </w:tc>
      </w:tr>
      <w:tr w:rsidR="003A6BB7" w:rsidRPr="00104ED8" w14:paraId="11E53825" w14:textId="77777777" w:rsidTr="00B239BD">
        <w:trPr>
          <w:trHeight w:val="7283"/>
        </w:trPr>
        <w:tc>
          <w:tcPr>
            <w:tcW w:w="366" w:type="dxa"/>
            <w:tcBorders>
              <w:bottom w:val="single" w:sz="24" w:space="0" w:color="000000" w:themeColor="text1"/>
              <w:right w:val="nil"/>
            </w:tcBorders>
            <w:shd w:val="clear" w:color="auto" w:fill="auto"/>
          </w:tcPr>
          <w:p w14:paraId="11E53815" w14:textId="77777777" w:rsidR="003A6BB7" w:rsidRPr="00104ED8" w:rsidRDefault="003A6BB7" w:rsidP="005316EE">
            <w:pPr>
              <w:spacing w:after="0" w:line="240" w:lineRule="auto"/>
              <w:rPr>
                <w:rFonts w:asciiTheme="minorHAnsi" w:eastAsia="Times New Roman" w:hAnsiTheme="minorHAnsi" w:cstheme="minorHAnsi"/>
                <w:color w:val="000000"/>
              </w:rPr>
            </w:pPr>
          </w:p>
        </w:tc>
        <w:tc>
          <w:tcPr>
            <w:tcW w:w="9894" w:type="dxa"/>
            <w:tcBorders>
              <w:top w:val="nil"/>
              <w:left w:val="nil"/>
              <w:bottom w:val="single" w:sz="24" w:space="0" w:color="000000" w:themeColor="text1"/>
              <w:right w:val="single" w:sz="24" w:space="0" w:color="000000" w:themeColor="text1"/>
            </w:tcBorders>
            <w:shd w:val="clear" w:color="auto" w:fill="auto"/>
          </w:tcPr>
          <w:p w14:paraId="11E53816" w14:textId="77777777" w:rsidR="00382990" w:rsidRPr="00104ED8" w:rsidRDefault="00382990"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Provided they are in marked and approved pallet storage locations, wooden pallets shall not be stacked more than 10 high on the operations floor; 15 high in dedicated pallet storage locations; and 20 high in outside pallet locations.</w:t>
            </w:r>
          </w:p>
          <w:p w14:paraId="11E53817" w14:textId="0835A8CC" w:rsidR="00382990" w:rsidRPr="00104ED8" w:rsidRDefault="00382990"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 xml:space="preserve">Provided they are in marked and approved pallet storage locations, plastic pallets shall not be </w:t>
            </w:r>
            <w:r w:rsidR="00E019A1">
              <w:rPr>
                <w:rFonts w:asciiTheme="minorHAnsi" w:hAnsiTheme="minorHAnsi" w:cstheme="minorHAnsi"/>
                <w:color w:val="000000" w:themeColor="text1"/>
              </w:rPr>
              <w:t>stacked higher than 5 feet / 1.5</w:t>
            </w:r>
            <w:r w:rsidRPr="00104ED8">
              <w:rPr>
                <w:rFonts w:asciiTheme="minorHAnsi" w:hAnsiTheme="minorHAnsi" w:cstheme="minorHAnsi"/>
                <w:color w:val="000000" w:themeColor="text1"/>
              </w:rPr>
              <w:t xml:space="preserve"> meters.</w:t>
            </w:r>
          </w:p>
          <w:p w14:paraId="11E53818" w14:textId="77777777" w:rsidR="00382990" w:rsidRPr="00104ED8" w:rsidRDefault="00382990"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 xml:space="preserve">In elevated pallet storage locations in working and walking platforms, stacked empty pallets or product on pallets shall not exceed the height of the outward-facing guardrail.  </w:t>
            </w:r>
          </w:p>
          <w:p w14:paraId="11E53819" w14:textId="37E140A7" w:rsidR="00382990" w:rsidRPr="00104ED8" w:rsidRDefault="00382990"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When stacking pallets or down-stacking (retrieving) pallets from an existing stack, the 5th pallet or higher shall be handled using a team-lift</w:t>
            </w:r>
            <w:r w:rsidR="00BF3E4C">
              <w:rPr>
                <w:rFonts w:asciiTheme="minorHAnsi" w:hAnsiTheme="minorHAnsi" w:cstheme="minorHAnsi"/>
                <w:color w:val="000000" w:themeColor="text1"/>
              </w:rPr>
              <w:t xml:space="preserve"> (at least 2 persons) and the 11</w:t>
            </w:r>
            <w:r w:rsidRPr="00104ED8">
              <w:rPr>
                <w:rFonts w:asciiTheme="minorHAnsi" w:hAnsiTheme="minorHAnsi" w:cstheme="minorHAnsi"/>
                <w:color w:val="000000" w:themeColor="text1"/>
              </w:rPr>
              <w:t>th pallet or higher shall be handled using PIT.</w:t>
            </w:r>
          </w:p>
          <w:p w14:paraId="11E5381A" w14:textId="77777777" w:rsidR="00382990" w:rsidRPr="00104ED8" w:rsidRDefault="00382990"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A team-lift (at least 2 persons) or mechanical lifting device shall be used when lifting a CHEP pallet or an Amazon custom pallet (used in non-sortable FCs).</w:t>
            </w:r>
          </w:p>
          <w:p w14:paraId="11E5381B" w14:textId="7189A1FA" w:rsidR="00382990" w:rsidRPr="00957FF3" w:rsidRDefault="00A56A5E" w:rsidP="00B239BD">
            <w:pPr>
              <w:pStyle w:val="NoSpacing"/>
              <w:numPr>
                <w:ilvl w:val="0"/>
                <w:numId w:val="14"/>
              </w:numPr>
              <w:ind w:hanging="204"/>
              <w:rPr>
                <w:rFonts w:asciiTheme="minorHAnsi" w:hAnsiTheme="minorHAnsi" w:cstheme="minorHAnsi"/>
                <w:color w:val="000000" w:themeColor="text1"/>
              </w:rPr>
            </w:pPr>
            <w:r>
              <w:rPr>
                <w:rFonts w:asciiTheme="minorHAnsi" w:hAnsiTheme="minorHAnsi" w:cstheme="minorHAnsi"/>
                <w:color w:val="000000" w:themeColor="text1"/>
              </w:rPr>
              <w:t xml:space="preserve">A. </w:t>
            </w:r>
            <w:r w:rsidR="00382990" w:rsidRPr="00957FF3">
              <w:rPr>
                <w:rFonts w:asciiTheme="minorHAnsi" w:hAnsiTheme="minorHAnsi" w:cstheme="minorHAnsi"/>
                <w:color w:val="000000" w:themeColor="text1"/>
              </w:rPr>
              <w:t>Associates shall not stand, walk, or step on pallets</w:t>
            </w:r>
            <w:r w:rsidR="00382990" w:rsidRPr="00957FF3">
              <w:rPr>
                <w:rFonts w:asciiTheme="minorHAnsi" w:hAnsiTheme="minorHAnsi" w:cstheme="minorHAnsi"/>
                <w:color w:val="000000"/>
              </w:rPr>
              <w:t xml:space="preserve"> in elevated or non-pickable locations</w:t>
            </w:r>
            <w:r w:rsidR="00382990" w:rsidRPr="00957FF3">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                    B. </w:t>
            </w:r>
            <w:r w:rsidR="00382990" w:rsidRPr="00957FF3">
              <w:rPr>
                <w:rFonts w:asciiTheme="minorHAnsi" w:hAnsiTheme="minorHAnsi" w:cstheme="minorHAnsi"/>
                <w:color w:val="000000"/>
              </w:rPr>
              <w:t>When picking from pickable floor pallet locations ONLY, Associates will be allowed to place one foot on the top slat of the front of the pallet (middle support beam) to gain access to pickable locations.  If the middle support location is inaccessible a standard reach tool shall be utilized to gain access to pickable locations.</w:t>
            </w:r>
          </w:p>
          <w:p w14:paraId="11E5381C" w14:textId="77777777" w:rsidR="00382990" w:rsidRPr="00104ED8" w:rsidRDefault="00382990"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Pallet storage locations shall not extend into pedestrian walkways.</w:t>
            </w:r>
          </w:p>
          <w:p w14:paraId="11E5381D" w14:textId="77777777" w:rsidR="00382990" w:rsidRPr="00104ED8" w:rsidRDefault="00382990"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 xml:space="preserve">Pallets shall always be stored flat and never in an upright or leaning position.  </w:t>
            </w:r>
          </w:p>
          <w:p w14:paraId="11E5381E" w14:textId="77777777" w:rsidR="00382990" w:rsidRPr="00104ED8" w:rsidRDefault="00382990"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When a single empty pallet is laid on the floor in a non-designated location (i.e. unmarked or unapproved) a physical warning shall be placed on or near the pallet, such as a tote or a cone, to promote pallet visibility.</w:t>
            </w:r>
          </w:p>
          <w:p w14:paraId="11E5381F" w14:textId="77777777" w:rsidR="00382990" w:rsidRPr="00104ED8" w:rsidRDefault="00382990"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Non-standard pallets shall be stored only on the floor and/or in custom designed pallet racking.</w:t>
            </w:r>
          </w:p>
          <w:p w14:paraId="11E53820" w14:textId="77777777" w:rsidR="00382990" w:rsidRPr="00104ED8" w:rsidRDefault="00382990" w:rsidP="00B239BD">
            <w:pPr>
              <w:pStyle w:val="NoSpacing"/>
              <w:numPr>
                <w:ilvl w:val="0"/>
                <w:numId w:val="14"/>
              </w:numPr>
              <w:ind w:hanging="204"/>
              <w:rPr>
                <w:rFonts w:asciiTheme="minorHAnsi" w:eastAsia="Times New Roman" w:hAnsiTheme="minorHAnsi" w:cstheme="minorHAnsi"/>
                <w:color w:val="000000"/>
              </w:rPr>
            </w:pPr>
            <w:r w:rsidRPr="00104ED8">
              <w:rPr>
                <w:rFonts w:asciiTheme="minorHAnsi" w:hAnsiTheme="minorHAnsi" w:cstheme="minorHAnsi"/>
                <w:color w:val="000000" w:themeColor="text1"/>
              </w:rPr>
              <w:t xml:space="preserve">Defective pallets shall be stored in a separate and designated location and signed as unusable pallets.  </w:t>
            </w:r>
          </w:p>
          <w:p w14:paraId="11E53821" w14:textId="77777777" w:rsidR="00957FF3" w:rsidRPr="000E413E" w:rsidRDefault="00382990" w:rsidP="00B239BD">
            <w:pPr>
              <w:pStyle w:val="NoSpacing"/>
              <w:numPr>
                <w:ilvl w:val="0"/>
                <w:numId w:val="14"/>
              </w:numPr>
              <w:ind w:left="547" w:hanging="204"/>
              <w:rPr>
                <w:rFonts w:asciiTheme="minorHAnsi" w:eastAsia="Times New Roman" w:hAnsiTheme="minorHAnsi" w:cstheme="minorHAnsi"/>
                <w:color w:val="000000"/>
              </w:rPr>
            </w:pPr>
            <w:r w:rsidRPr="00104ED8">
              <w:rPr>
                <w:rFonts w:asciiTheme="minorHAnsi" w:hAnsiTheme="minorHAnsi" w:cstheme="minorHAnsi"/>
                <w:color w:val="000000" w:themeColor="text1"/>
              </w:rPr>
              <w:t>Associates shall not climb on, up, under, or through pallet racking</w:t>
            </w:r>
            <w:r w:rsidRPr="00104ED8">
              <w:rPr>
                <w:rFonts w:asciiTheme="minorHAnsi" w:hAnsiTheme="minorHAnsi" w:cstheme="minorHAnsi"/>
                <w:i/>
                <w:color w:val="000000" w:themeColor="text1"/>
                <w:u w:val="single"/>
              </w:rPr>
              <w:t xml:space="preserve">.  </w:t>
            </w:r>
          </w:p>
          <w:p w14:paraId="11E53822" w14:textId="16D7C113" w:rsidR="003A6BB7" w:rsidRPr="000E413E" w:rsidRDefault="008D595E" w:rsidP="00B239BD">
            <w:pPr>
              <w:pStyle w:val="NoSpacing"/>
              <w:numPr>
                <w:ilvl w:val="0"/>
                <w:numId w:val="14"/>
              </w:numPr>
              <w:ind w:left="547" w:hanging="204"/>
              <w:rPr>
                <w:rFonts w:asciiTheme="minorHAnsi" w:eastAsia="Times New Roman" w:hAnsiTheme="minorHAnsi" w:cstheme="minorHAnsi"/>
                <w:color w:val="000000"/>
              </w:rPr>
            </w:pPr>
            <w:r>
              <w:rPr>
                <w:rFonts w:asciiTheme="minorHAnsi" w:hAnsiTheme="minorHAnsi" w:cstheme="minorHAnsi"/>
                <w:color w:val="000000" w:themeColor="text1"/>
              </w:rPr>
              <w:t xml:space="preserve">Pallet racking </w:t>
            </w:r>
            <w:r w:rsidR="00957FF3">
              <w:rPr>
                <w:rFonts w:asciiTheme="minorHAnsi" w:hAnsiTheme="minorHAnsi" w:cstheme="minorHAnsi"/>
                <w:color w:val="000000" w:themeColor="text1"/>
              </w:rPr>
              <w:t>used for storage and within 20 feet</w:t>
            </w:r>
            <w:r w:rsidR="00A448C6">
              <w:rPr>
                <w:rFonts w:asciiTheme="minorHAnsi" w:hAnsiTheme="minorHAnsi" w:cstheme="minorHAnsi"/>
                <w:color w:val="000000" w:themeColor="text1"/>
              </w:rPr>
              <w:t xml:space="preserve"> or 6 meters</w:t>
            </w:r>
            <w:r w:rsidR="00957FF3">
              <w:rPr>
                <w:rFonts w:asciiTheme="minorHAnsi" w:hAnsiTheme="minorHAnsi" w:cstheme="minorHAnsi"/>
                <w:color w:val="000000" w:themeColor="text1"/>
              </w:rPr>
              <w:t xml:space="preserve"> of  workstations and/or </w:t>
            </w:r>
            <w:r>
              <w:rPr>
                <w:rFonts w:asciiTheme="minorHAnsi" w:hAnsiTheme="minorHAnsi" w:cstheme="minorHAnsi"/>
                <w:color w:val="000000" w:themeColor="text1"/>
              </w:rPr>
              <w:t>walkways shall be equipped with nets to prevent items from falling</w:t>
            </w:r>
            <w:r w:rsidR="00957FF3">
              <w:rPr>
                <w:rFonts w:asciiTheme="minorHAnsi" w:hAnsiTheme="minorHAnsi" w:cstheme="minorHAnsi"/>
                <w:color w:val="000000" w:themeColor="text1"/>
              </w:rPr>
              <w:t xml:space="preserve"> onto pedestrians</w:t>
            </w:r>
            <w:r>
              <w:rPr>
                <w:rFonts w:asciiTheme="minorHAnsi" w:hAnsiTheme="minorHAnsi" w:cstheme="minorHAnsi"/>
                <w:color w:val="000000" w:themeColor="text1"/>
              </w:rPr>
              <w:t>.</w:t>
            </w:r>
          </w:p>
          <w:p w14:paraId="11E53823" w14:textId="35836EEE" w:rsidR="008D595E" w:rsidRPr="000E413E" w:rsidRDefault="008D595E" w:rsidP="00B239BD">
            <w:pPr>
              <w:pStyle w:val="NoSpacing"/>
              <w:numPr>
                <w:ilvl w:val="0"/>
                <w:numId w:val="14"/>
              </w:numPr>
              <w:ind w:left="547" w:hanging="204"/>
              <w:rPr>
                <w:rFonts w:asciiTheme="minorHAnsi" w:eastAsia="Times New Roman" w:hAnsiTheme="minorHAnsi" w:cstheme="minorHAnsi"/>
                <w:color w:val="000000"/>
              </w:rPr>
            </w:pPr>
            <w:r>
              <w:rPr>
                <w:rFonts w:asciiTheme="minorHAnsi" w:hAnsiTheme="minorHAnsi" w:cstheme="minorHAnsi"/>
                <w:color w:val="000000" w:themeColor="text1"/>
              </w:rPr>
              <w:t>When placing pallets in prime pickable locations, the total height of 2 or more pallets shall not exceed 12 feet. Those pallets shall not be store</w:t>
            </w:r>
            <w:r w:rsidR="00C21B16">
              <w:rPr>
                <w:rFonts w:asciiTheme="minorHAnsi" w:hAnsiTheme="minorHAnsi" w:cstheme="minorHAnsi"/>
                <w:color w:val="000000" w:themeColor="text1"/>
              </w:rPr>
              <w:t>d</w:t>
            </w:r>
            <w:r>
              <w:rPr>
                <w:rFonts w:asciiTheme="minorHAnsi" w:hAnsiTheme="minorHAnsi" w:cstheme="minorHAnsi"/>
                <w:color w:val="000000" w:themeColor="text1"/>
              </w:rPr>
              <w:t xml:space="preserve"> in aisle end caps or in locations where it impedes PIT operator’s or pedestrian’s vision in PIT/Pedestrian aisles.</w:t>
            </w:r>
          </w:p>
          <w:p w14:paraId="11E53824" w14:textId="77777777" w:rsidR="002A26E9" w:rsidRPr="00104ED8" w:rsidRDefault="000E413E" w:rsidP="00B239BD">
            <w:pPr>
              <w:pStyle w:val="NoSpacing"/>
              <w:numPr>
                <w:ilvl w:val="0"/>
                <w:numId w:val="14"/>
              </w:numPr>
              <w:ind w:left="547" w:hanging="204"/>
              <w:rPr>
                <w:rFonts w:asciiTheme="minorHAnsi" w:eastAsia="Times New Roman" w:hAnsiTheme="minorHAnsi" w:cstheme="minorHAnsi"/>
                <w:color w:val="000000"/>
              </w:rPr>
            </w:pPr>
            <w:r>
              <w:rPr>
                <w:rFonts w:asciiTheme="minorHAnsi" w:hAnsiTheme="minorHAnsi" w:cstheme="minorHAnsi"/>
                <w:color w:val="000000" w:themeColor="text1"/>
              </w:rPr>
              <w:t>Prior to placement in the racks, p</w:t>
            </w:r>
            <w:r w:rsidR="002A26E9">
              <w:rPr>
                <w:rFonts w:asciiTheme="minorHAnsi" w:hAnsiTheme="minorHAnsi" w:cstheme="minorHAnsi"/>
                <w:color w:val="000000" w:themeColor="text1"/>
              </w:rPr>
              <w:t xml:space="preserve">allets </w:t>
            </w:r>
            <w:r w:rsidR="002429F1">
              <w:rPr>
                <w:rFonts w:asciiTheme="minorHAnsi" w:hAnsiTheme="minorHAnsi" w:cstheme="minorHAnsi"/>
                <w:color w:val="000000" w:themeColor="text1"/>
              </w:rPr>
              <w:t xml:space="preserve">to be </w:t>
            </w:r>
            <w:r w:rsidR="002A26E9">
              <w:rPr>
                <w:rFonts w:asciiTheme="minorHAnsi" w:hAnsiTheme="minorHAnsi" w:cstheme="minorHAnsi"/>
                <w:color w:val="000000" w:themeColor="text1"/>
              </w:rPr>
              <w:t xml:space="preserve">stored in Pallet Racking </w:t>
            </w:r>
            <w:r>
              <w:rPr>
                <w:rFonts w:asciiTheme="minorHAnsi" w:hAnsiTheme="minorHAnsi" w:cstheme="minorHAnsi"/>
                <w:color w:val="000000" w:themeColor="text1"/>
              </w:rPr>
              <w:t xml:space="preserve">above floor level </w:t>
            </w:r>
            <w:r w:rsidR="002A26E9">
              <w:rPr>
                <w:rFonts w:asciiTheme="minorHAnsi" w:hAnsiTheme="minorHAnsi" w:cstheme="minorHAnsi"/>
                <w:color w:val="000000" w:themeColor="text1"/>
              </w:rPr>
              <w:t>shall be sh</w:t>
            </w:r>
            <w:r>
              <w:rPr>
                <w:rFonts w:asciiTheme="minorHAnsi" w:hAnsiTheme="minorHAnsi" w:cstheme="minorHAnsi"/>
                <w:color w:val="000000" w:themeColor="text1"/>
              </w:rPr>
              <w:t>rink</w:t>
            </w:r>
            <w:r w:rsidR="002A26E9">
              <w:rPr>
                <w:rFonts w:asciiTheme="minorHAnsi" w:hAnsiTheme="minorHAnsi" w:cstheme="minorHAnsi"/>
                <w:color w:val="000000" w:themeColor="text1"/>
              </w:rPr>
              <w:t xml:space="preserve"> wrapped </w:t>
            </w:r>
            <w:r>
              <w:rPr>
                <w:rFonts w:asciiTheme="minorHAnsi" w:hAnsiTheme="minorHAnsi" w:cstheme="minorHAnsi"/>
                <w:color w:val="000000" w:themeColor="text1"/>
              </w:rPr>
              <w:t xml:space="preserve">or banded </w:t>
            </w:r>
            <w:r w:rsidR="002A26E9">
              <w:rPr>
                <w:rFonts w:asciiTheme="minorHAnsi" w:hAnsiTheme="minorHAnsi" w:cstheme="minorHAnsi"/>
                <w:color w:val="000000" w:themeColor="text1"/>
              </w:rPr>
              <w:t>to prevent falling objects.</w:t>
            </w:r>
          </w:p>
        </w:tc>
      </w:tr>
      <w:tr w:rsidR="005316EE" w:rsidRPr="00104ED8" w14:paraId="11E53827" w14:textId="77777777" w:rsidTr="00B239BD">
        <w:trPr>
          <w:trHeight w:val="192"/>
        </w:trPr>
        <w:tc>
          <w:tcPr>
            <w:tcW w:w="10260" w:type="dxa"/>
            <w:gridSpan w:val="2"/>
            <w:tcBorders>
              <w:top w:val="single" w:sz="24" w:space="0" w:color="000000" w:themeColor="text1"/>
              <w:left w:val="single" w:sz="24" w:space="0" w:color="000000" w:themeColor="text1"/>
              <w:bottom w:val="single" w:sz="24" w:space="0" w:color="000000" w:themeColor="text1"/>
              <w:right w:val="single" w:sz="24" w:space="0" w:color="000000" w:themeColor="text1"/>
            </w:tcBorders>
            <w:shd w:val="clear" w:color="auto" w:fill="0F243E" w:themeFill="text2" w:themeFillShade="80"/>
          </w:tcPr>
          <w:p w14:paraId="11E53826" w14:textId="77777777" w:rsidR="005316EE" w:rsidRPr="00104ED8" w:rsidRDefault="00382990" w:rsidP="00B239BD">
            <w:pPr>
              <w:spacing w:after="0" w:line="240" w:lineRule="auto"/>
              <w:ind w:hanging="204"/>
              <w:jc w:val="center"/>
              <w:rPr>
                <w:rFonts w:asciiTheme="minorHAnsi" w:eastAsia="Times New Roman" w:hAnsiTheme="minorHAnsi" w:cstheme="minorHAnsi"/>
                <w:b/>
                <w:bCs/>
                <w:color w:val="FFFFFF"/>
              </w:rPr>
            </w:pPr>
            <w:r w:rsidRPr="00104ED8">
              <w:rPr>
                <w:rFonts w:asciiTheme="minorHAnsi" w:eastAsia="Times New Roman" w:hAnsiTheme="minorHAnsi" w:cstheme="minorHAnsi"/>
                <w:b/>
                <w:bCs/>
                <w:color w:val="FFFFFF"/>
              </w:rPr>
              <w:t xml:space="preserve">Carts </w:t>
            </w:r>
            <w:r w:rsidR="000E413E">
              <w:rPr>
                <w:rFonts w:asciiTheme="minorHAnsi" w:eastAsia="Times New Roman" w:hAnsiTheme="minorHAnsi" w:cstheme="minorHAnsi"/>
                <w:b/>
                <w:bCs/>
                <w:color w:val="FFFFFF"/>
              </w:rPr>
              <w:t>and</w:t>
            </w:r>
            <w:r w:rsidR="009B2096">
              <w:rPr>
                <w:rFonts w:asciiTheme="minorHAnsi" w:eastAsia="Times New Roman" w:hAnsiTheme="minorHAnsi" w:cstheme="minorHAnsi"/>
                <w:b/>
                <w:bCs/>
                <w:color w:val="FFFFFF"/>
              </w:rPr>
              <w:t xml:space="preserve"> Cages</w:t>
            </w:r>
          </w:p>
        </w:tc>
      </w:tr>
      <w:tr w:rsidR="005316EE" w:rsidRPr="00104ED8" w14:paraId="11E5382F" w14:textId="77777777" w:rsidTr="00B239BD">
        <w:trPr>
          <w:trHeight w:val="315"/>
        </w:trPr>
        <w:tc>
          <w:tcPr>
            <w:tcW w:w="366" w:type="dxa"/>
            <w:tcBorders>
              <w:top w:val="single" w:sz="24" w:space="0" w:color="000000" w:themeColor="text1"/>
              <w:bottom w:val="single" w:sz="24" w:space="0" w:color="000000" w:themeColor="text1"/>
              <w:right w:val="nil"/>
            </w:tcBorders>
            <w:shd w:val="clear" w:color="auto" w:fill="auto"/>
          </w:tcPr>
          <w:p w14:paraId="11E53828" w14:textId="77777777" w:rsidR="005316EE" w:rsidRPr="00104ED8" w:rsidRDefault="005316EE" w:rsidP="005316EE">
            <w:pPr>
              <w:spacing w:after="0" w:line="240" w:lineRule="auto"/>
              <w:rPr>
                <w:rFonts w:asciiTheme="minorHAnsi" w:eastAsia="Times New Roman" w:hAnsiTheme="minorHAnsi" w:cstheme="minorHAnsi"/>
                <w:color w:val="000000"/>
              </w:rPr>
            </w:pPr>
          </w:p>
        </w:tc>
        <w:tc>
          <w:tcPr>
            <w:tcW w:w="9894" w:type="dxa"/>
            <w:tcBorders>
              <w:top w:val="single" w:sz="24" w:space="0" w:color="000000" w:themeColor="text1"/>
              <w:left w:val="nil"/>
              <w:bottom w:val="single" w:sz="24" w:space="0" w:color="000000" w:themeColor="text1"/>
              <w:right w:val="single" w:sz="24" w:space="0" w:color="000000" w:themeColor="text1"/>
            </w:tcBorders>
            <w:shd w:val="clear" w:color="auto" w:fill="auto"/>
          </w:tcPr>
          <w:p w14:paraId="11E53829" w14:textId="4A0674A1" w:rsidR="00382990" w:rsidRPr="00104ED8" w:rsidRDefault="000E413E" w:rsidP="00B239BD">
            <w:pPr>
              <w:pStyle w:val="ListParagraph"/>
              <w:numPr>
                <w:ilvl w:val="0"/>
                <w:numId w:val="14"/>
              </w:numPr>
              <w:spacing w:after="0" w:line="240" w:lineRule="auto"/>
              <w:ind w:hanging="204"/>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C</w:t>
            </w:r>
            <w:r w:rsidR="00382990" w:rsidRPr="00104ED8">
              <w:rPr>
                <w:rFonts w:asciiTheme="minorHAnsi" w:eastAsia="Times New Roman" w:hAnsiTheme="minorHAnsi" w:cstheme="minorHAnsi"/>
                <w:color w:val="000000" w:themeColor="text1"/>
              </w:rPr>
              <w:t>arts</w:t>
            </w:r>
            <w:r w:rsidR="009B2096">
              <w:rPr>
                <w:rFonts w:asciiTheme="minorHAnsi" w:eastAsia="Times New Roman" w:hAnsiTheme="minorHAnsi" w:cstheme="minorHAnsi"/>
                <w:color w:val="000000" w:themeColor="text1"/>
              </w:rPr>
              <w:t xml:space="preserve"> and cages</w:t>
            </w:r>
            <w:r w:rsidR="00382990" w:rsidRPr="00104ED8">
              <w:rPr>
                <w:rFonts w:asciiTheme="minorHAnsi" w:eastAsia="Times New Roman" w:hAnsiTheme="minorHAnsi" w:cstheme="minorHAnsi"/>
                <w:color w:val="000000" w:themeColor="text1"/>
              </w:rPr>
              <w:t xml:space="preserve"> shall be pushed at all times.  </w:t>
            </w:r>
            <w:r w:rsidR="00572CA9">
              <w:rPr>
                <w:rFonts w:asciiTheme="minorHAnsi" w:eastAsia="Times New Roman" w:hAnsiTheme="minorHAnsi" w:cstheme="minorHAnsi"/>
                <w:color w:val="000000" w:themeColor="text1"/>
              </w:rPr>
              <w:t>Exception</w:t>
            </w:r>
            <w:r w:rsidR="002429F1">
              <w:rPr>
                <w:rFonts w:asciiTheme="minorHAnsi" w:eastAsia="Times New Roman" w:hAnsiTheme="minorHAnsi" w:cstheme="minorHAnsi"/>
                <w:color w:val="000000" w:themeColor="text1"/>
              </w:rPr>
              <w:t>s</w:t>
            </w:r>
            <w:r w:rsidR="00572CA9">
              <w:rPr>
                <w:rFonts w:asciiTheme="minorHAnsi" w:eastAsia="Times New Roman" w:hAnsiTheme="minorHAnsi" w:cstheme="minorHAnsi"/>
                <w:color w:val="000000" w:themeColor="text1"/>
              </w:rPr>
              <w:t xml:space="preserve">: </w:t>
            </w:r>
            <w:r>
              <w:rPr>
                <w:rFonts w:asciiTheme="minorHAnsi" w:eastAsia="Times New Roman" w:hAnsiTheme="minorHAnsi" w:cstheme="minorHAnsi"/>
                <w:color w:val="000000" w:themeColor="text1"/>
              </w:rPr>
              <w:t xml:space="preserve">Pulling carts and cages is </w:t>
            </w:r>
            <w:r w:rsidR="002429F1">
              <w:rPr>
                <w:rFonts w:asciiTheme="minorHAnsi" w:eastAsia="Times New Roman" w:hAnsiTheme="minorHAnsi" w:cstheme="minorHAnsi"/>
                <w:color w:val="000000" w:themeColor="text1"/>
              </w:rPr>
              <w:t>acceptable w</w:t>
            </w:r>
            <w:r w:rsidR="00572CA9">
              <w:rPr>
                <w:rFonts w:asciiTheme="minorHAnsi" w:eastAsia="Times New Roman" w:hAnsiTheme="minorHAnsi" w:cstheme="minorHAnsi"/>
                <w:color w:val="000000" w:themeColor="text1"/>
              </w:rPr>
              <w:t>hen required to maneuve</w:t>
            </w:r>
            <w:r w:rsidR="002429F1">
              <w:rPr>
                <w:rFonts w:asciiTheme="minorHAnsi" w:eastAsia="Times New Roman" w:hAnsiTheme="minorHAnsi" w:cstheme="minorHAnsi"/>
                <w:color w:val="000000" w:themeColor="text1"/>
              </w:rPr>
              <w:t xml:space="preserve">r </w:t>
            </w:r>
            <w:r w:rsidR="00306E7E">
              <w:rPr>
                <w:rFonts w:asciiTheme="minorHAnsi" w:eastAsia="Times New Roman" w:hAnsiTheme="minorHAnsi" w:cstheme="minorHAnsi"/>
                <w:color w:val="000000" w:themeColor="text1"/>
              </w:rPr>
              <w:t xml:space="preserve">short distances </w:t>
            </w:r>
            <w:r w:rsidR="002429F1">
              <w:rPr>
                <w:rFonts w:asciiTheme="minorHAnsi" w:eastAsia="Times New Roman" w:hAnsiTheme="minorHAnsi" w:cstheme="minorHAnsi"/>
                <w:color w:val="000000" w:themeColor="text1"/>
              </w:rPr>
              <w:t>into a designated</w:t>
            </w:r>
            <w:r w:rsidR="00306E7E">
              <w:rPr>
                <w:rFonts w:asciiTheme="minorHAnsi" w:eastAsia="Times New Roman" w:hAnsiTheme="minorHAnsi" w:cstheme="minorHAnsi"/>
                <w:color w:val="000000" w:themeColor="text1"/>
              </w:rPr>
              <w:t xml:space="preserve"> parking </w:t>
            </w:r>
            <w:r w:rsidR="002429F1">
              <w:rPr>
                <w:rFonts w:asciiTheme="minorHAnsi" w:eastAsia="Times New Roman" w:hAnsiTheme="minorHAnsi" w:cstheme="minorHAnsi"/>
                <w:color w:val="000000" w:themeColor="text1"/>
              </w:rPr>
              <w:t xml:space="preserve"> location </w:t>
            </w:r>
            <w:r w:rsidR="00306E7E">
              <w:rPr>
                <w:rFonts w:asciiTheme="minorHAnsi" w:eastAsia="Times New Roman" w:hAnsiTheme="minorHAnsi" w:cstheme="minorHAnsi"/>
                <w:color w:val="000000" w:themeColor="text1"/>
              </w:rPr>
              <w:t xml:space="preserve">or </w:t>
            </w:r>
            <w:r>
              <w:rPr>
                <w:rFonts w:asciiTheme="minorHAnsi" w:eastAsia="Times New Roman" w:hAnsiTheme="minorHAnsi" w:cstheme="minorHAnsi"/>
                <w:color w:val="000000" w:themeColor="text1"/>
              </w:rPr>
              <w:t xml:space="preserve">when </w:t>
            </w:r>
            <w:r w:rsidR="00572CA9">
              <w:rPr>
                <w:rFonts w:asciiTheme="minorHAnsi" w:eastAsia="Times New Roman" w:hAnsiTheme="minorHAnsi" w:cstheme="minorHAnsi"/>
                <w:color w:val="000000" w:themeColor="text1"/>
              </w:rPr>
              <w:t xml:space="preserve">removing a cage from an </w:t>
            </w:r>
            <w:r w:rsidR="00306E7E">
              <w:rPr>
                <w:rFonts w:asciiTheme="minorHAnsi" w:eastAsia="Times New Roman" w:hAnsiTheme="minorHAnsi" w:cstheme="minorHAnsi"/>
                <w:color w:val="000000" w:themeColor="text1"/>
              </w:rPr>
              <w:t>O</w:t>
            </w:r>
            <w:r w:rsidR="00572CA9">
              <w:rPr>
                <w:rFonts w:asciiTheme="minorHAnsi" w:eastAsia="Times New Roman" w:hAnsiTheme="minorHAnsi" w:cstheme="minorHAnsi"/>
                <w:color w:val="000000" w:themeColor="text1"/>
              </w:rPr>
              <w:t xml:space="preserve">rder </w:t>
            </w:r>
            <w:r w:rsidR="00306E7E">
              <w:rPr>
                <w:rFonts w:asciiTheme="minorHAnsi" w:eastAsia="Times New Roman" w:hAnsiTheme="minorHAnsi" w:cstheme="minorHAnsi"/>
                <w:color w:val="000000" w:themeColor="text1"/>
              </w:rPr>
              <w:t>P</w:t>
            </w:r>
            <w:r w:rsidR="00572CA9">
              <w:rPr>
                <w:rFonts w:asciiTheme="minorHAnsi" w:eastAsia="Times New Roman" w:hAnsiTheme="minorHAnsi" w:cstheme="minorHAnsi"/>
                <w:color w:val="000000" w:themeColor="text1"/>
              </w:rPr>
              <w:t>icker</w:t>
            </w:r>
            <w:ins w:id="1" w:author="Reference" w:date="2015-11-09T13:29:00Z">
              <w:r w:rsidR="00306E7E">
                <w:rPr>
                  <w:rFonts w:asciiTheme="minorHAnsi" w:eastAsia="Times New Roman" w:hAnsiTheme="minorHAnsi" w:cstheme="minorHAnsi"/>
                  <w:color w:val="000000" w:themeColor="text1"/>
                </w:rPr>
                <w:t xml:space="preserve"> </w:t>
              </w:r>
            </w:ins>
            <w:r w:rsidR="002429F1">
              <w:rPr>
                <w:rFonts w:asciiTheme="minorHAnsi" w:eastAsia="Times New Roman" w:hAnsiTheme="minorHAnsi" w:cstheme="minorHAnsi"/>
                <w:color w:val="000000" w:themeColor="text1"/>
              </w:rPr>
              <w:t xml:space="preserve"> (no more than two carts shall be </w:t>
            </w:r>
            <w:r w:rsidR="00306E7E">
              <w:rPr>
                <w:rFonts w:asciiTheme="minorHAnsi" w:eastAsia="Times New Roman" w:hAnsiTheme="minorHAnsi" w:cstheme="minorHAnsi"/>
                <w:color w:val="000000" w:themeColor="text1"/>
              </w:rPr>
              <w:t xml:space="preserve">pushed </w:t>
            </w:r>
            <w:r w:rsidR="002429F1">
              <w:rPr>
                <w:rFonts w:asciiTheme="minorHAnsi" w:eastAsia="Times New Roman" w:hAnsiTheme="minorHAnsi" w:cstheme="minorHAnsi"/>
                <w:color w:val="000000" w:themeColor="text1"/>
              </w:rPr>
              <w:t>by hand</w:t>
            </w:r>
            <w:r w:rsidR="00306E7E">
              <w:rPr>
                <w:rFonts w:asciiTheme="minorHAnsi" w:eastAsia="Times New Roman" w:hAnsiTheme="minorHAnsi" w:cstheme="minorHAnsi"/>
                <w:color w:val="000000" w:themeColor="text1"/>
              </w:rPr>
              <w:t xml:space="preserve"> using an approved cart connecting device; only one cage may be pushed</w:t>
            </w:r>
            <w:r w:rsidR="002429F1">
              <w:rPr>
                <w:rFonts w:asciiTheme="minorHAnsi" w:eastAsia="Times New Roman" w:hAnsiTheme="minorHAnsi" w:cstheme="minorHAnsi"/>
                <w:color w:val="000000" w:themeColor="text1"/>
              </w:rPr>
              <w:t>)</w:t>
            </w:r>
            <w:r>
              <w:rPr>
                <w:rFonts w:asciiTheme="minorHAnsi" w:eastAsia="Times New Roman" w:hAnsiTheme="minorHAnsi" w:cstheme="minorHAnsi"/>
                <w:color w:val="000000" w:themeColor="text1"/>
              </w:rPr>
              <w:t>.</w:t>
            </w:r>
          </w:p>
          <w:p w14:paraId="11E5382A" w14:textId="77777777" w:rsidR="00382990" w:rsidRPr="00104ED8" w:rsidRDefault="00382990" w:rsidP="00B239BD">
            <w:pPr>
              <w:pStyle w:val="ListParagraph"/>
              <w:numPr>
                <w:ilvl w:val="0"/>
                <w:numId w:val="14"/>
              </w:numPr>
              <w:spacing w:after="0" w:line="240" w:lineRule="auto"/>
              <w:ind w:hanging="204"/>
              <w:rPr>
                <w:rFonts w:asciiTheme="minorHAnsi" w:eastAsia="Times New Roman" w:hAnsiTheme="minorHAnsi" w:cstheme="minorHAnsi"/>
                <w:color w:val="000000" w:themeColor="text1"/>
              </w:rPr>
            </w:pPr>
            <w:r w:rsidRPr="00104ED8">
              <w:rPr>
                <w:rFonts w:asciiTheme="minorHAnsi" w:eastAsia="Times New Roman" w:hAnsiTheme="minorHAnsi" w:cstheme="minorHAnsi"/>
                <w:color w:val="000000" w:themeColor="text1"/>
              </w:rPr>
              <w:t>Associates pushing carts</w:t>
            </w:r>
            <w:r w:rsidR="009B2096">
              <w:rPr>
                <w:rFonts w:asciiTheme="minorHAnsi" w:eastAsia="Times New Roman" w:hAnsiTheme="minorHAnsi" w:cstheme="minorHAnsi"/>
                <w:color w:val="000000" w:themeColor="text1"/>
              </w:rPr>
              <w:t xml:space="preserve"> / cages</w:t>
            </w:r>
            <w:r w:rsidRPr="00104ED8">
              <w:rPr>
                <w:rFonts w:asciiTheme="minorHAnsi" w:eastAsia="Times New Roman" w:hAnsiTheme="minorHAnsi" w:cstheme="minorHAnsi"/>
                <w:color w:val="000000" w:themeColor="text1"/>
              </w:rPr>
              <w:t xml:space="preserve"> shall keep both hands in the middle of the cart</w:t>
            </w:r>
            <w:r w:rsidR="009B2096">
              <w:rPr>
                <w:rFonts w:asciiTheme="minorHAnsi" w:eastAsia="Times New Roman" w:hAnsiTheme="minorHAnsi" w:cstheme="minorHAnsi"/>
                <w:color w:val="000000" w:themeColor="text1"/>
              </w:rPr>
              <w:t xml:space="preserve"> / cage</w:t>
            </w:r>
            <w:r w:rsidRPr="00104ED8">
              <w:rPr>
                <w:rFonts w:asciiTheme="minorHAnsi" w:eastAsia="Times New Roman" w:hAnsiTheme="minorHAnsi" w:cstheme="minorHAnsi"/>
                <w:color w:val="000000" w:themeColor="text1"/>
              </w:rPr>
              <w:t xml:space="preserve"> handle, with </w:t>
            </w:r>
            <w:r w:rsidR="00E8423E" w:rsidRPr="00104ED8">
              <w:rPr>
                <w:rFonts w:asciiTheme="minorHAnsi" w:eastAsia="Times New Roman" w:hAnsiTheme="minorHAnsi" w:cstheme="minorHAnsi"/>
                <w:color w:val="000000" w:themeColor="text1"/>
              </w:rPr>
              <w:t xml:space="preserve">elbows tucked into their side. </w:t>
            </w:r>
          </w:p>
          <w:p w14:paraId="11E5382B" w14:textId="77777777" w:rsidR="00382990" w:rsidRPr="00104ED8" w:rsidRDefault="00382990" w:rsidP="00B239BD">
            <w:pPr>
              <w:pStyle w:val="ListParagraph"/>
              <w:numPr>
                <w:ilvl w:val="0"/>
                <w:numId w:val="14"/>
              </w:numPr>
              <w:spacing w:after="0" w:line="240" w:lineRule="auto"/>
              <w:ind w:hanging="204"/>
              <w:rPr>
                <w:rFonts w:asciiTheme="minorHAnsi" w:eastAsia="Times New Roman" w:hAnsiTheme="minorHAnsi" w:cstheme="minorHAnsi"/>
                <w:color w:val="000000" w:themeColor="text1"/>
              </w:rPr>
            </w:pPr>
            <w:r w:rsidRPr="00104ED8">
              <w:rPr>
                <w:rFonts w:asciiTheme="minorHAnsi" w:eastAsia="Times New Roman" w:hAnsiTheme="minorHAnsi" w:cstheme="minorHAnsi"/>
                <w:color w:val="000000" w:themeColor="text1"/>
              </w:rPr>
              <w:t>Associates shall maintain physical control of their cart</w:t>
            </w:r>
            <w:r w:rsidR="009B2096">
              <w:rPr>
                <w:rFonts w:asciiTheme="minorHAnsi" w:eastAsia="Times New Roman" w:hAnsiTheme="minorHAnsi" w:cstheme="minorHAnsi"/>
                <w:color w:val="000000" w:themeColor="text1"/>
              </w:rPr>
              <w:t xml:space="preserve"> / cage</w:t>
            </w:r>
            <w:r w:rsidRPr="00104ED8">
              <w:rPr>
                <w:rFonts w:asciiTheme="minorHAnsi" w:eastAsia="Times New Roman" w:hAnsiTheme="minorHAnsi" w:cstheme="minorHAnsi"/>
                <w:color w:val="000000" w:themeColor="text1"/>
              </w:rPr>
              <w:t xml:space="preserve"> until it has come to a full stop.</w:t>
            </w:r>
          </w:p>
          <w:p w14:paraId="11E5382C" w14:textId="77777777" w:rsidR="00382990" w:rsidRPr="00104ED8" w:rsidRDefault="00382990" w:rsidP="00B239BD">
            <w:pPr>
              <w:pStyle w:val="ListParagraph"/>
              <w:numPr>
                <w:ilvl w:val="0"/>
                <w:numId w:val="14"/>
              </w:numPr>
              <w:spacing w:after="0" w:line="240" w:lineRule="auto"/>
              <w:ind w:hanging="204"/>
              <w:rPr>
                <w:rFonts w:asciiTheme="minorHAnsi" w:eastAsia="Times New Roman" w:hAnsiTheme="minorHAnsi" w:cstheme="minorHAnsi"/>
                <w:color w:val="000000" w:themeColor="text1"/>
              </w:rPr>
            </w:pPr>
            <w:r w:rsidRPr="00104ED8">
              <w:rPr>
                <w:rFonts w:asciiTheme="minorHAnsi" w:eastAsia="Times New Roman" w:hAnsiTheme="minorHAnsi" w:cstheme="minorHAnsi"/>
                <w:color w:val="000000" w:themeColor="text1"/>
              </w:rPr>
              <w:t>Associates pushing a cart</w:t>
            </w:r>
            <w:r w:rsidR="009B2096">
              <w:rPr>
                <w:rFonts w:asciiTheme="minorHAnsi" w:eastAsia="Times New Roman" w:hAnsiTheme="minorHAnsi" w:cstheme="minorHAnsi"/>
                <w:color w:val="000000" w:themeColor="text1"/>
              </w:rPr>
              <w:t xml:space="preserve"> or cage</w:t>
            </w:r>
            <w:r w:rsidRPr="00104ED8">
              <w:rPr>
                <w:rFonts w:asciiTheme="minorHAnsi" w:eastAsia="Times New Roman" w:hAnsiTheme="minorHAnsi" w:cstheme="minorHAnsi"/>
                <w:color w:val="000000" w:themeColor="text1"/>
              </w:rPr>
              <w:t xml:space="preserve"> shall stop at the end of every aisle </w:t>
            </w:r>
            <w:r w:rsidR="000E413E">
              <w:rPr>
                <w:rFonts w:asciiTheme="minorHAnsi" w:eastAsia="Times New Roman" w:hAnsiTheme="minorHAnsi" w:cstheme="minorHAnsi"/>
                <w:color w:val="000000" w:themeColor="text1"/>
              </w:rPr>
              <w:t xml:space="preserve">or intersection where there is cross traffic </w:t>
            </w:r>
            <w:r w:rsidRPr="00104ED8">
              <w:rPr>
                <w:rFonts w:asciiTheme="minorHAnsi" w:eastAsia="Times New Roman" w:hAnsiTheme="minorHAnsi" w:cstheme="minorHAnsi"/>
                <w:color w:val="000000" w:themeColor="text1"/>
              </w:rPr>
              <w:t xml:space="preserve">to avoid collision with pedestrians, carts, and powered equipment. </w:t>
            </w:r>
          </w:p>
          <w:p w14:paraId="11E5382D" w14:textId="77777777" w:rsidR="00382990" w:rsidRPr="00104ED8" w:rsidRDefault="00382990" w:rsidP="00B239BD">
            <w:pPr>
              <w:pStyle w:val="ListParagraph"/>
              <w:numPr>
                <w:ilvl w:val="0"/>
                <w:numId w:val="14"/>
              </w:numPr>
              <w:spacing w:after="0" w:line="240" w:lineRule="auto"/>
              <w:ind w:hanging="204"/>
              <w:rPr>
                <w:rFonts w:asciiTheme="minorHAnsi" w:eastAsia="Times New Roman" w:hAnsiTheme="minorHAnsi" w:cstheme="minorHAnsi"/>
                <w:color w:val="000000" w:themeColor="text1"/>
              </w:rPr>
            </w:pPr>
            <w:r w:rsidRPr="00104ED8">
              <w:rPr>
                <w:rFonts w:asciiTheme="minorHAnsi" w:eastAsia="Times New Roman" w:hAnsiTheme="minorHAnsi" w:cstheme="minorHAnsi"/>
                <w:color w:val="000000" w:themeColor="text1"/>
              </w:rPr>
              <w:t>The combined height of product and totes o</w:t>
            </w:r>
            <w:r w:rsidR="00236F1E">
              <w:rPr>
                <w:rFonts w:asciiTheme="minorHAnsi" w:eastAsia="Times New Roman" w:hAnsiTheme="minorHAnsi" w:cstheme="minorHAnsi"/>
                <w:color w:val="000000" w:themeColor="text1"/>
              </w:rPr>
              <w:t>n</w:t>
            </w:r>
            <w:r w:rsidRPr="00104ED8">
              <w:rPr>
                <w:rFonts w:asciiTheme="minorHAnsi" w:eastAsia="Times New Roman" w:hAnsiTheme="minorHAnsi" w:cstheme="minorHAnsi"/>
                <w:color w:val="000000" w:themeColor="text1"/>
              </w:rPr>
              <w:t xml:space="preserve"> carts</w:t>
            </w:r>
            <w:r w:rsidR="009B2096">
              <w:rPr>
                <w:rFonts w:asciiTheme="minorHAnsi" w:eastAsia="Times New Roman" w:hAnsiTheme="minorHAnsi" w:cstheme="minorHAnsi"/>
                <w:color w:val="000000" w:themeColor="text1"/>
              </w:rPr>
              <w:t xml:space="preserve"> / cages</w:t>
            </w:r>
            <w:r w:rsidRPr="00104ED8">
              <w:rPr>
                <w:rFonts w:asciiTheme="minorHAnsi" w:eastAsia="Times New Roman" w:hAnsiTheme="minorHAnsi" w:cstheme="minorHAnsi"/>
                <w:color w:val="000000" w:themeColor="text1"/>
              </w:rPr>
              <w:t xml:space="preserve"> shall </w:t>
            </w:r>
            <w:r w:rsidR="00236F1E">
              <w:rPr>
                <w:rFonts w:asciiTheme="minorHAnsi" w:eastAsia="Times New Roman" w:hAnsiTheme="minorHAnsi" w:cstheme="minorHAnsi"/>
                <w:color w:val="000000" w:themeColor="text1"/>
              </w:rPr>
              <w:t xml:space="preserve">be stacked such that it does </w:t>
            </w:r>
            <w:r w:rsidRPr="00104ED8">
              <w:rPr>
                <w:rFonts w:asciiTheme="minorHAnsi" w:eastAsia="Times New Roman" w:hAnsiTheme="minorHAnsi" w:cstheme="minorHAnsi"/>
                <w:color w:val="000000" w:themeColor="text1"/>
              </w:rPr>
              <w:t xml:space="preserve">not </w:t>
            </w:r>
            <w:r w:rsidR="00236F1E">
              <w:rPr>
                <w:rFonts w:asciiTheme="minorHAnsi" w:eastAsia="Times New Roman" w:hAnsiTheme="minorHAnsi" w:cstheme="minorHAnsi"/>
                <w:color w:val="000000" w:themeColor="text1"/>
              </w:rPr>
              <w:t>obstruct the operator’s vision or exceed the cart’s weigh</w:t>
            </w:r>
            <w:r w:rsidR="009B2096">
              <w:rPr>
                <w:rFonts w:asciiTheme="minorHAnsi" w:eastAsia="Times New Roman" w:hAnsiTheme="minorHAnsi" w:cstheme="minorHAnsi"/>
                <w:color w:val="000000" w:themeColor="text1"/>
              </w:rPr>
              <w:t>t</w:t>
            </w:r>
            <w:r w:rsidR="00236F1E">
              <w:rPr>
                <w:rFonts w:asciiTheme="minorHAnsi" w:eastAsia="Times New Roman" w:hAnsiTheme="minorHAnsi" w:cstheme="minorHAnsi"/>
                <w:color w:val="000000" w:themeColor="text1"/>
              </w:rPr>
              <w:t xml:space="preserve"> capacity.</w:t>
            </w:r>
            <w:r w:rsidR="00572CA9">
              <w:rPr>
                <w:rFonts w:asciiTheme="minorHAnsi" w:eastAsia="Times New Roman" w:hAnsiTheme="minorHAnsi" w:cstheme="minorHAnsi"/>
                <w:color w:val="000000" w:themeColor="text1"/>
              </w:rPr>
              <w:t xml:space="preserve"> </w:t>
            </w:r>
          </w:p>
          <w:p w14:paraId="11E5382E" w14:textId="77777777" w:rsidR="002429F1" w:rsidRPr="00B239BD" w:rsidRDefault="00382990" w:rsidP="00B239BD">
            <w:pPr>
              <w:pStyle w:val="ListParagraph"/>
              <w:numPr>
                <w:ilvl w:val="0"/>
                <w:numId w:val="14"/>
              </w:numPr>
              <w:spacing w:after="0" w:line="240" w:lineRule="auto"/>
              <w:ind w:hanging="204"/>
              <w:rPr>
                <w:rFonts w:asciiTheme="minorHAnsi" w:eastAsia="Times New Roman" w:hAnsiTheme="minorHAnsi" w:cstheme="minorHAnsi"/>
                <w:color w:val="000000" w:themeColor="text1"/>
              </w:rPr>
            </w:pPr>
            <w:r w:rsidRPr="00104ED8">
              <w:rPr>
                <w:rFonts w:asciiTheme="minorHAnsi" w:eastAsia="Times New Roman" w:hAnsiTheme="minorHAnsi" w:cstheme="minorHAnsi"/>
                <w:color w:val="000000" w:themeColor="text1"/>
              </w:rPr>
              <w:lastRenderedPageBreak/>
              <w:t>Associates shall park carts</w:t>
            </w:r>
            <w:r w:rsidR="009B2096">
              <w:rPr>
                <w:rFonts w:asciiTheme="minorHAnsi" w:eastAsia="Times New Roman" w:hAnsiTheme="minorHAnsi" w:cstheme="minorHAnsi"/>
                <w:color w:val="000000" w:themeColor="text1"/>
              </w:rPr>
              <w:t xml:space="preserve"> / cages</w:t>
            </w:r>
            <w:r w:rsidRPr="00104ED8">
              <w:rPr>
                <w:rFonts w:asciiTheme="minorHAnsi" w:eastAsia="Times New Roman" w:hAnsiTheme="minorHAnsi" w:cstheme="minorHAnsi"/>
                <w:color w:val="000000" w:themeColor="text1"/>
              </w:rPr>
              <w:t xml:space="preserve"> in designated areas only.  </w:t>
            </w:r>
          </w:p>
        </w:tc>
      </w:tr>
      <w:tr w:rsidR="005316EE" w:rsidRPr="00104ED8" w14:paraId="11E53831" w14:textId="77777777" w:rsidTr="00B239BD">
        <w:trPr>
          <w:trHeight w:val="390"/>
        </w:trPr>
        <w:tc>
          <w:tcPr>
            <w:tcW w:w="10260" w:type="dxa"/>
            <w:gridSpan w:val="2"/>
            <w:tcBorders>
              <w:top w:val="single" w:sz="24" w:space="0" w:color="000000" w:themeColor="text1"/>
              <w:left w:val="single" w:sz="24" w:space="0" w:color="000000" w:themeColor="text1"/>
              <w:bottom w:val="single" w:sz="24" w:space="0" w:color="000000" w:themeColor="text1"/>
              <w:right w:val="single" w:sz="24" w:space="0" w:color="000000" w:themeColor="text1"/>
            </w:tcBorders>
            <w:shd w:val="clear" w:color="auto" w:fill="0C3600"/>
          </w:tcPr>
          <w:p w14:paraId="11E53830" w14:textId="77777777" w:rsidR="005316EE" w:rsidRPr="00104ED8" w:rsidRDefault="006D2D73" w:rsidP="00B239BD">
            <w:pPr>
              <w:spacing w:after="0" w:line="240" w:lineRule="auto"/>
              <w:ind w:hanging="204"/>
              <w:jc w:val="center"/>
              <w:rPr>
                <w:rFonts w:asciiTheme="minorHAnsi" w:eastAsia="Times New Roman" w:hAnsiTheme="minorHAnsi" w:cstheme="minorHAnsi"/>
                <w:b/>
                <w:bCs/>
                <w:color w:val="FFFFFF"/>
              </w:rPr>
            </w:pPr>
            <w:r w:rsidRPr="00104ED8">
              <w:rPr>
                <w:rFonts w:asciiTheme="minorHAnsi" w:eastAsia="Times New Roman" w:hAnsiTheme="minorHAnsi" w:cstheme="minorHAnsi"/>
                <w:b/>
                <w:bCs/>
                <w:color w:val="FFFFFF"/>
              </w:rPr>
              <w:lastRenderedPageBreak/>
              <w:t>Material Transport</w:t>
            </w:r>
          </w:p>
        </w:tc>
      </w:tr>
      <w:tr w:rsidR="005316EE" w:rsidRPr="00104ED8" w14:paraId="11E53840" w14:textId="77777777" w:rsidTr="00B239BD">
        <w:trPr>
          <w:trHeight w:val="765"/>
        </w:trPr>
        <w:tc>
          <w:tcPr>
            <w:tcW w:w="366" w:type="dxa"/>
            <w:tcBorders>
              <w:top w:val="single" w:sz="24" w:space="0" w:color="000000" w:themeColor="text1"/>
              <w:bottom w:val="single" w:sz="24" w:space="0" w:color="000000" w:themeColor="text1"/>
              <w:right w:val="nil"/>
            </w:tcBorders>
            <w:shd w:val="clear" w:color="auto" w:fill="auto"/>
          </w:tcPr>
          <w:p w14:paraId="11E53832" w14:textId="77777777" w:rsidR="005316EE" w:rsidRPr="00104ED8" w:rsidRDefault="005316EE" w:rsidP="005316EE">
            <w:pPr>
              <w:spacing w:after="0" w:line="240" w:lineRule="auto"/>
              <w:rPr>
                <w:rFonts w:asciiTheme="minorHAnsi" w:eastAsia="Times New Roman" w:hAnsiTheme="minorHAnsi" w:cstheme="minorHAnsi"/>
                <w:color w:val="000000"/>
              </w:rPr>
            </w:pPr>
          </w:p>
        </w:tc>
        <w:tc>
          <w:tcPr>
            <w:tcW w:w="9894" w:type="dxa"/>
            <w:tcBorders>
              <w:top w:val="single" w:sz="24" w:space="0" w:color="000000" w:themeColor="text1"/>
              <w:left w:val="nil"/>
              <w:bottom w:val="single" w:sz="24" w:space="0" w:color="000000" w:themeColor="text1"/>
              <w:right w:val="single" w:sz="24" w:space="0" w:color="000000" w:themeColor="text1"/>
            </w:tcBorders>
            <w:shd w:val="clear" w:color="auto" w:fill="auto"/>
          </w:tcPr>
          <w:p w14:paraId="11E53833" w14:textId="77777777" w:rsidR="006D2D73" w:rsidRPr="00104ED8" w:rsidRDefault="006D2D73"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 xml:space="preserve">When transporting pallets (with product, totes, and/or equipment), all items shall be secured with at least two layers of shrink wrap or at least two pieces of banding.  </w:t>
            </w:r>
            <w:r w:rsidRPr="00104ED8">
              <w:rPr>
                <w:rFonts w:asciiTheme="minorHAnsi" w:hAnsiTheme="minorHAnsi" w:cstheme="minorHAnsi"/>
                <w:b/>
                <w:i/>
                <w:color w:val="000000" w:themeColor="text1"/>
              </w:rPr>
              <w:t>Exception</w:t>
            </w:r>
            <w:r w:rsidRPr="00104ED8">
              <w:rPr>
                <w:rFonts w:asciiTheme="minorHAnsi" w:hAnsiTheme="minorHAnsi" w:cstheme="minorHAnsi"/>
                <w:color w:val="000000" w:themeColor="text1"/>
              </w:rPr>
              <w:t>: When transporting empty stacked totes at floor level, only one layer of shrink wrap or one piece of banding is required.</w:t>
            </w:r>
          </w:p>
          <w:p w14:paraId="11E53834" w14:textId="77777777" w:rsidR="006D2D73" w:rsidRPr="00104ED8" w:rsidRDefault="006D2D73"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 xml:space="preserve">When </w:t>
            </w:r>
            <w:r w:rsidR="000E413E">
              <w:rPr>
                <w:rFonts w:asciiTheme="minorHAnsi" w:hAnsiTheme="minorHAnsi" w:cstheme="minorHAnsi"/>
                <w:color w:val="000000" w:themeColor="text1"/>
              </w:rPr>
              <w:t xml:space="preserve">stacking pallets that will be transported with product, totes, and/or equipment </w:t>
            </w:r>
            <w:r w:rsidRPr="00104ED8">
              <w:rPr>
                <w:rFonts w:asciiTheme="minorHAnsi" w:hAnsiTheme="minorHAnsi" w:cstheme="minorHAnsi"/>
                <w:color w:val="000000" w:themeColor="text1"/>
              </w:rPr>
              <w:t>the height of the load shall not exceed 6 feet / 1.8 meters.</w:t>
            </w:r>
            <w:r w:rsidR="000E413E" w:rsidRPr="000E413E" w:rsidDel="000E413E">
              <w:rPr>
                <w:rStyle w:val="CommentReference"/>
              </w:rPr>
              <w:t xml:space="preserve"> </w:t>
            </w:r>
            <w:r w:rsidR="000E413E" w:rsidRPr="000E413E">
              <w:rPr>
                <w:rStyle w:val="CommentReference"/>
                <w:sz w:val="22"/>
                <w:szCs w:val="22"/>
              </w:rPr>
              <w:t>Exception: If a single product or equipment exceeds 6 feet, a spotter must be used during transport.</w:t>
            </w:r>
          </w:p>
          <w:p w14:paraId="11E53835" w14:textId="77777777" w:rsidR="006D2D73" w:rsidRDefault="006D2D73"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When storing pallets in elevated pallet racking, the pallet and product shall not exceed a maximum of 3 inches (approximately the length of a badge id) overhanging the rack</w:t>
            </w:r>
            <w:r w:rsidR="00B77A52" w:rsidRPr="00B15578">
              <w:rPr>
                <w:rFonts w:asciiTheme="minorHAnsi" w:hAnsiTheme="minorHAnsi" w:cstheme="minorHAnsi"/>
                <w:color w:val="000000" w:themeColor="text1"/>
              </w:rPr>
              <w:t xml:space="preserve"> </w:t>
            </w:r>
            <w:r w:rsidR="00B15578">
              <w:rPr>
                <w:rFonts w:asciiTheme="minorHAnsi" w:hAnsiTheme="minorHAnsi" w:cstheme="minorHAnsi"/>
                <w:color w:val="000000" w:themeColor="text1"/>
              </w:rPr>
              <w:t>to ensure the flue space remains unobstructed.</w:t>
            </w:r>
          </w:p>
          <w:p w14:paraId="11E53836" w14:textId="77777777" w:rsidR="006D2D73" w:rsidRPr="00104ED8" w:rsidRDefault="006D2D73"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Pallet jack operators shall pull loaded pallet jacks while in transit.</w:t>
            </w:r>
          </w:p>
          <w:p w14:paraId="11E53837" w14:textId="77777777" w:rsidR="006D2D73" w:rsidRPr="00104ED8" w:rsidRDefault="006D2D73"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Associates shall not stand on or attempt to ride pallet jacks.</w:t>
            </w:r>
          </w:p>
          <w:p w14:paraId="11E53838" w14:textId="77777777" w:rsidR="006D2D73" w:rsidRPr="00104ED8" w:rsidRDefault="006D2D73"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When a pallet jack is not in use, the forks shall be stored under a pallet and lowered to the ground with the handle in the locked (turned) position.</w:t>
            </w:r>
          </w:p>
          <w:p w14:paraId="11E53839" w14:textId="77777777" w:rsidR="006D2D73" w:rsidRPr="00104ED8" w:rsidRDefault="006D2D73"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A mechanical lifting device shall be used when lifting, carrying, or handling materials greater than 100 lbs / 45 kg.</w:t>
            </w:r>
            <w:r w:rsidR="00B15578">
              <w:rPr>
                <w:rFonts w:asciiTheme="minorHAnsi" w:hAnsiTheme="minorHAnsi" w:cstheme="minorHAnsi"/>
                <w:color w:val="000000" w:themeColor="text1"/>
              </w:rPr>
              <w:t xml:space="preserve"> If </w:t>
            </w:r>
            <w:r w:rsidR="002429F1">
              <w:rPr>
                <w:rFonts w:asciiTheme="minorHAnsi" w:hAnsiTheme="minorHAnsi" w:cstheme="minorHAnsi"/>
                <w:color w:val="000000" w:themeColor="text1"/>
              </w:rPr>
              <w:t xml:space="preserve">the </w:t>
            </w:r>
            <w:r w:rsidR="00B15578">
              <w:rPr>
                <w:rFonts w:asciiTheme="minorHAnsi" w:hAnsiTheme="minorHAnsi" w:cstheme="minorHAnsi"/>
                <w:color w:val="000000" w:themeColor="text1"/>
              </w:rPr>
              <w:t>material</w:t>
            </w:r>
            <w:r w:rsidR="002429F1">
              <w:rPr>
                <w:rFonts w:asciiTheme="minorHAnsi" w:hAnsiTheme="minorHAnsi" w:cstheme="minorHAnsi"/>
                <w:color w:val="000000" w:themeColor="text1"/>
              </w:rPr>
              <w:t xml:space="preserve">’s shape, weight, </w:t>
            </w:r>
            <w:r w:rsidR="00B15578">
              <w:rPr>
                <w:rFonts w:asciiTheme="minorHAnsi" w:hAnsiTheme="minorHAnsi" w:cstheme="minorHAnsi"/>
                <w:color w:val="000000" w:themeColor="text1"/>
              </w:rPr>
              <w:t>or size is limiting the ability of the mechanical lifting device, STOP and immediately get a manager.</w:t>
            </w:r>
          </w:p>
          <w:p w14:paraId="11E5383A" w14:textId="77777777" w:rsidR="006D2D73" w:rsidRPr="00104ED8" w:rsidRDefault="006D2D73"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A team lift (at least 2 persons) shall be used when lifting, carrying, or handling materials weighing greater than 50 lbs / 22 kg.</w:t>
            </w:r>
          </w:p>
          <w:p w14:paraId="11E5383B" w14:textId="77777777" w:rsidR="006D2D73" w:rsidRPr="00104ED8" w:rsidRDefault="006D2D73"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PIT Operators shall keep forks 6 inches / 15 centimeters off the ground while in transit.</w:t>
            </w:r>
          </w:p>
          <w:p w14:paraId="11E5383C" w14:textId="77777777" w:rsidR="006D2D73" w:rsidRPr="00104ED8" w:rsidRDefault="006D2D73"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When moving a load, PIT Operators shall trail PIT forks while in transit.</w:t>
            </w:r>
          </w:p>
          <w:p w14:paraId="11E5383D" w14:textId="77777777" w:rsidR="006D2D73" w:rsidRPr="00104ED8" w:rsidRDefault="006D2D73"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Electrical panels</w:t>
            </w:r>
            <w:r w:rsidR="000E413E">
              <w:rPr>
                <w:rFonts w:asciiTheme="minorHAnsi" w:hAnsiTheme="minorHAnsi" w:cstheme="minorHAnsi"/>
                <w:color w:val="000000" w:themeColor="text1"/>
              </w:rPr>
              <w:t>,</w:t>
            </w:r>
            <w:r w:rsidR="00236F1E">
              <w:rPr>
                <w:rFonts w:asciiTheme="minorHAnsi" w:hAnsiTheme="minorHAnsi" w:cstheme="minorHAnsi"/>
                <w:color w:val="000000" w:themeColor="text1"/>
              </w:rPr>
              <w:t xml:space="preserve"> fire risers</w:t>
            </w:r>
            <w:r w:rsidR="000E413E">
              <w:rPr>
                <w:rFonts w:asciiTheme="minorHAnsi" w:hAnsiTheme="minorHAnsi" w:cstheme="minorHAnsi"/>
                <w:color w:val="000000" w:themeColor="text1"/>
              </w:rPr>
              <w:t xml:space="preserve">, or other equipment </w:t>
            </w:r>
            <w:r w:rsidRPr="00104ED8">
              <w:rPr>
                <w:rFonts w:asciiTheme="minorHAnsi" w:hAnsiTheme="minorHAnsi" w:cstheme="minorHAnsi"/>
                <w:color w:val="000000" w:themeColor="text1"/>
              </w:rPr>
              <w:t>that can potentially be struck by PIT shall be guarded to withstand impact.</w:t>
            </w:r>
          </w:p>
          <w:p w14:paraId="11E5383E" w14:textId="77777777" w:rsidR="006D2D73" w:rsidRPr="00104ED8" w:rsidRDefault="006D2D73"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PIT operators shall never "snowplow" pallets or other items (using PIT to push more than one pallet at a time).</w:t>
            </w:r>
          </w:p>
          <w:p w14:paraId="11E5383F" w14:textId="77777777" w:rsidR="005316EE" w:rsidRPr="00104ED8" w:rsidRDefault="006D2D73"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PIT Operators shall park equipment in designated areas.</w:t>
            </w:r>
          </w:p>
        </w:tc>
      </w:tr>
      <w:tr w:rsidR="005316EE" w:rsidRPr="00104ED8" w14:paraId="11E53842" w14:textId="77777777" w:rsidTr="00B239BD">
        <w:trPr>
          <w:trHeight w:val="165"/>
        </w:trPr>
        <w:tc>
          <w:tcPr>
            <w:tcW w:w="10260" w:type="dxa"/>
            <w:gridSpan w:val="2"/>
            <w:tcBorders>
              <w:top w:val="single" w:sz="24" w:space="0" w:color="000000" w:themeColor="text1"/>
              <w:left w:val="single" w:sz="24" w:space="0" w:color="000000" w:themeColor="text1"/>
              <w:bottom w:val="single" w:sz="24" w:space="0" w:color="000000" w:themeColor="text1"/>
              <w:right w:val="single" w:sz="24" w:space="0" w:color="000000" w:themeColor="text1"/>
            </w:tcBorders>
            <w:shd w:val="clear" w:color="000000" w:fill="C00000"/>
          </w:tcPr>
          <w:p w14:paraId="11E53841" w14:textId="77777777" w:rsidR="005316EE" w:rsidRPr="00104ED8" w:rsidRDefault="006D2D73" w:rsidP="00B239BD">
            <w:pPr>
              <w:spacing w:after="0" w:line="240" w:lineRule="auto"/>
              <w:ind w:hanging="204"/>
              <w:jc w:val="center"/>
              <w:rPr>
                <w:rFonts w:asciiTheme="minorHAnsi" w:eastAsia="Times New Roman" w:hAnsiTheme="minorHAnsi" w:cstheme="minorHAnsi"/>
                <w:b/>
                <w:bCs/>
                <w:color w:val="FFFFFF"/>
              </w:rPr>
            </w:pPr>
            <w:r w:rsidRPr="00104ED8">
              <w:rPr>
                <w:rFonts w:asciiTheme="minorHAnsi" w:eastAsia="Times New Roman" w:hAnsiTheme="minorHAnsi" w:cstheme="minorHAnsi"/>
                <w:b/>
                <w:bCs/>
                <w:color w:val="FFFFFF"/>
              </w:rPr>
              <w:t xml:space="preserve">PIT and Pedestrian </w:t>
            </w:r>
          </w:p>
        </w:tc>
      </w:tr>
      <w:tr w:rsidR="005316EE" w:rsidRPr="00104ED8" w14:paraId="11E5384E" w14:textId="77777777" w:rsidTr="00B239BD">
        <w:trPr>
          <w:trHeight w:val="215"/>
        </w:trPr>
        <w:tc>
          <w:tcPr>
            <w:tcW w:w="366" w:type="dxa"/>
            <w:tcBorders>
              <w:top w:val="single" w:sz="24" w:space="0" w:color="000000" w:themeColor="text1"/>
              <w:bottom w:val="single" w:sz="24" w:space="0" w:color="000000" w:themeColor="text1"/>
              <w:right w:val="nil"/>
            </w:tcBorders>
            <w:shd w:val="clear" w:color="auto" w:fill="auto"/>
          </w:tcPr>
          <w:p w14:paraId="11E53843" w14:textId="77777777" w:rsidR="005316EE" w:rsidRPr="00104ED8" w:rsidRDefault="005316EE" w:rsidP="005316EE">
            <w:pPr>
              <w:spacing w:after="0" w:line="240" w:lineRule="auto"/>
              <w:rPr>
                <w:rFonts w:asciiTheme="minorHAnsi" w:eastAsia="Times New Roman" w:hAnsiTheme="minorHAnsi" w:cstheme="minorHAnsi"/>
                <w:color w:val="000000"/>
              </w:rPr>
            </w:pPr>
          </w:p>
        </w:tc>
        <w:tc>
          <w:tcPr>
            <w:tcW w:w="9894" w:type="dxa"/>
            <w:tcBorders>
              <w:top w:val="single" w:sz="24" w:space="0" w:color="000000" w:themeColor="text1"/>
              <w:left w:val="nil"/>
              <w:bottom w:val="single" w:sz="24" w:space="0" w:color="000000" w:themeColor="text1"/>
              <w:right w:val="single" w:sz="24" w:space="0" w:color="000000" w:themeColor="text1"/>
            </w:tcBorders>
            <w:shd w:val="clear" w:color="auto" w:fill="auto"/>
          </w:tcPr>
          <w:p w14:paraId="11E53844" w14:textId="77777777" w:rsidR="00947C5E" w:rsidRPr="00104ED8" w:rsidRDefault="006D2D73"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Pedestrian doors that open into an active PIT aisle shall be equipped with a guard, such as a bollards,</w:t>
            </w:r>
            <w:r w:rsidR="00947C5E" w:rsidRPr="00104ED8">
              <w:rPr>
                <w:rFonts w:asciiTheme="minorHAnsi" w:hAnsiTheme="minorHAnsi" w:cstheme="minorHAnsi"/>
                <w:color w:val="000000" w:themeColor="text1"/>
              </w:rPr>
              <w:t xml:space="preserve"> </w:t>
            </w:r>
            <w:r w:rsidRPr="00104ED8">
              <w:rPr>
                <w:rFonts w:asciiTheme="minorHAnsi" w:hAnsiTheme="minorHAnsi" w:cstheme="minorHAnsi"/>
                <w:color w:val="000000" w:themeColor="text1"/>
              </w:rPr>
              <w:t>guardrails, chains and/or railing, to protect Associates from unintended contact with PIT.</w:t>
            </w:r>
          </w:p>
          <w:p w14:paraId="11E53845" w14:textId="77777777" w:rsidR="00947C5E" w:rsidRPr="00104ED8" w:rsidRDefault="006D2D73"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PIT operators shall honk the PIT horn at the end of eve</w:t>
            </w:r>
            <w:r w:rsidR="002429F1">
              <w:rPr>
                <w:rFonts w:asciiTheme="minorHAnsi" w:hAnsiTheme="minorHAnsi" w:cstheme="minorHAnsi"/>
                <w:color w:val="000000" w:themeColor="text1"/>
              </w:rPr>
              <w:t>ry aisle and at pedestrian paths</w:t>
            </w:r>
            <w:r w:rsidRPr="00104ED8">
              <w:rPr>
                <w:rFonts w:asciiTheme="minorHAnsi" w:hAnsiTheme="minorHAnsi" w:cstheme="minorHAnsi"/>
                <w:color w:val="000000" w:themeColor="text1"/>
              </w:rPr>
              <w:t xml:space="preserve"> crossing through the PIT aisle.</w:t>
            </w:r>
          </w:p>
          <w:p w14:paraId="11E53846" w14:textId="77777777" w:rsidR="00947C5E" w:rsidRPr="00104ED8" w:rsidRDefault="006D2D73"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 xml:space="preserve">When PIT forks are elevated more than 6 feet / 1.8 meters, all pedestrians </w:t>
            </w:r>
            <w:r w:rsidR="00236F1E">
              <w:rPr>
                <w:rFonts w:asciiTheme="minorHAnsi" w:hAnsiTheme="minorHAnsi" w:cstheme="minorHAnsi"/>
                <w:color w:val="000000" w:themeColor="text1"/>
              </w:rPr>
              <w:t xml:space="preserve">and </w:t>
            </w:r>
            <w:r w:rsidRPr="00104ED8">
              <w:rPr>
                <w:rFonts w:asciiTheme="minorHAnsi" w:hAnsiTheme="minorHAnsi" w:cstheme="minorHAnsi"/>
                <w:color w:val="000000" w:themeColor="text1"/>
              </w:rPr>
              <w:t xml:space="preserve">unprotected PIT shall remain at a distance of at least 20 feet / 6 meters.  </w:t>
            </w:r>
            <w:r w:rsidRPr="00104ED8">
              <w:rPr>
                <w:rFonts w:asciiTheme="minorHAnsi" w:hAnsiTheme="minorHAnsi" w:cstheme="minorHAnsi"/>
                <w:b/>
                <w:i/>
                <w:color w:val="000000" w:themeColor="text1"/>
              </w:rPr>
              <w:t>Exception:</w:t>
            </w:r>
            <w:r w:rsidRPr="00104ED8">
              <w:rPr>
                <w:rFonts w:asciiTheme="minorHAnsi" w:hAnsiTheme="minorHAnsi" w:cstheme="minorHAnsi"/>
                <w:color w:val="000000" w:themeColor="text1"/>
              </w:rPr>
              <w:t xml:space="preserve"> when in the adjacent aisle and there is netting and backstops in place to prevent falling items. </w:t>
            </w:r>
          </w:p>
          <w:p w14:paraId="11E53847" w14:textId="77777777" w:rsidR="00947C5E" w:rsidRPr="00104ED8" w:rsidRDefault="006D2D73"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PIT operators shall not travel in identified, marked, or signed “Pedestrian Only” areas.</w:t>
            </w:r>
          </w:p>
          <w:p w14:paraId="11E53848" w14:textId="77777777" w:rsidR="00947C5E" w:rsidRPr="00104ED8" w:rsidRDefault="006D2D73"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 xml:space="preserve">Pedestrians shall not travel through identified, marked, or signed “PIT Only” areas.  </w:t>
            </w:r>
            <w:r w:rsidRPr="00104ED8">
              <w:rPr>
                <w:rFonts w:asciiTheme="minorHAnsi" w:hAnsiTheme="minorHAnsi" w:cstheme="minorHAnsi"/>
                <w:b/>
                <w:i/>
                <w:color w:val="000000" w:themeColor="text1"/>
              </w:rPr>
              <w:t>Exception</w:t>
            </w:r>
            <w:r w:rsidRPr="00104ED8">
              <w:rPr>
                <w:rFonts w:asciiTheme="minorHAnsi" w:hAnsiTheme="minorHAnsi" w:cstheme="minorHAnsi"/>
                <w:color w:val="000000" w:themeColor="text1"/>
              </w:rPr>
              <w:t>: Authorized Associates with a defined purpose may enter “PIT Only” areas with a hi‐visibility vest, necessary training deemed by site leadership, and after PIT Operators in the area have been advised.</w:t>
            </w:r>
          </w:p>
          <w:p w14:paraId="11E5384A" w14:textId="77777777" w:rsidR="00947C5E" w:rsidRPr="00104ED8" w:rsidRDefault="006D2D73"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Only authorized associates who are wearing hi‐visibility vests are allowed in shared PIT ‐Pedestrian work areas or zones.</w:t>
            </w:r>
          </w:p>
          <w:p w14:paraId="11E5384B" w14:textId="77777777" w:rsidR="00947C5E" w:rsidRPr="00104ED8" w:rsidRDefault="006D2D73"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 xml:space="preserve">Associates shall only cross PIT aisles at designed and marked PIT/Pedestrian crossing areas (identified by </w:t>
            </w:r>
            <w:r w:rsidR="00B15578">
              <w:rPr>
                <w:rFonts w:asciiTheme="minorHAnsi" w:hAnsiTheme="minorHAnsi" w:cstheme="minorHAnsi"/>
                <w:color w:val="000000" w:themeColor="text1"/>
              </w:rPr>
              <w:t xml:space="preserve">a </w:t>
            </w:r>
            <w:r w:rsidRPr="00104ED8">
              <w:rPr>
                <w:rFonts w:asciiTheme="minorHAnsi" w:hAnsiTheme="minorHAnsi" w:cstheme="minorHAnsi"/>
                <w:color w:val="000000" w:themeColor="text1"/>
              </w:rPr>
              <w:t>cross hatched path</w:t>
            </w:r>
            <w:r w:rsidR="00947C5E" w:rsidRPr="00104ED8">
              <w:rPr>
                <w:rFonts w:asciiTheme="minorHAnsi" w:hAnsiTheme="minorHAnsi" w:cstheme="minorHAnsi"/>
                <w:color w:val="000000" w:themeColor="text1"/>
              </w:rPr>
              <w:t>).</w:t>
            </w:r>
          </w:p>
          <w:p w14:paraId="11E5384C" w14:textId="77777777" w:rsidR="00947C5E" w:rsidRDefault="006D2D73" w:rsidP="00B239BD">
            <w:pPr>
              <w:pStyle w:val="NoSpacing"/>
              <w:numPr>
                <w:ilvl w:val="0"/>
                <w:numId w:val="14"/>
              </w:numPr>
              <w:ind w:hanging="204"/>
              <w:rPr>
                <w:rFonts w:asciiTheme="minorHAnsi" w:hAnsiTheme="minorHAnsi" w:cstheme="minorHAnsi"/>
                <w:color w:val="000000" w:themeColor="text1"/>
              </w:rPr>
            </w:pPr>
            <w:r w:rsidRPr="00104ED8">
              <w:rPr>
                <w:rFonts w:asciiTheme="minorHAnsi" w:hAnsiTheme="minorHAnsi" w:cstheme="minorHAnsi"/>
                <w:color w:val="000000" w:themeColor="text1"/>
              </w:rPr>
              <w:t>In pallet racking areas where no barrier exists between adjacent pallet racks, a visual and/or audible notification system shall be used to warn pedestrians in adjacent aisles when storing or retrieving pallets from elevated pallet racking.</w:t>
            </w:r>
          </w:p>
          <w:p w14:paraId="63DFC187" w14:textId="77777777" w:rsidR="00236F1E" w:rsidRDefault="00236F1E" w:rsidP="00B239BD">
            <w:pPr>
              <w:pStyle w:val="NoSpacing"/>
              <w:numPr>
                <w:ilvl w:val="0"/>
                <w:numId w:val="14"/>
              </w:numPr>
              <w:ind w:hanging="204"/>
              <w:rPr>
                <w:rFonts w:asciiTheme="minorHAnsi" w:hAnsiTheme="minorHAnsi" w:cstheme="minorHAnsi"/>
                <w:color w:val="000000" w:themeColor="text1"/>
              </w:rPr>
            </w:pPr>
            <w:r>
              <w:rPr>
                <w:rFonts w:asciiTheme="minorHAnsi" w:hAnsiTheme="minorHAnsi" w:cstheme="minorHAnsi"/>
                <w:color w:val="000000" w:themeColor="text1"/>
              </w:rPr>
              <w:t xml:space="preserve">PIT operators shall not move double stacked pallets </w:t>
            </w:r>
            <w:r w:rsidR="002429F1">
              <w:rPr>
                <w:rFonts w:asciiTheme="minorHAnsi" w:hAnsiTheme="minorHAnsi" w:cstheme="minorHAnsi"/>
                <w:color w:val="000000" w:themeColor="text1"/>
              </w:rPr>
              <w:t>taller than</w:t>
            </w:r>
            <w:r>
              <w:rPr>
                <w:rFonts w:asciiTheme="minorHAnsi" w:hAnsiTheme="minorHAnsi" w:cstheme="minorHAnsi"/>
                <w:color w:val="000000" w:themeColor="text1"/>
              </w:rPr>
              <w:t xml:space="preserve"> 6 feet outside the immediate vicinity of the dock door. </w:t>
            </w:r>
            <w:r w:rsidR="00B15578">
              <w:rPr>
                <w:rFonts w:asciiTheme="minorHAnsi" w:hAnsiTheme="minorHAnsi" w:cstheme="minorHAnsi"/>
                <w:color w:val="000000" w:themeColor="text1"/>
              </w:rPr>
              <w:t>Double stacked pallets greater than 6 feet shall be down stacked before transport.</w:t>
            </w:r>
          </w:p>
          <w:p w14:paraId="11E5384D" w14:textId="77777777" w:rsidR="00A56A5E" w:rsidRPr="00104ED8" w:rsidRDefault="00A56A5E" w:rsidP="00A56A5E">
            <w:pPr>
              <w:pStyle w:val="NoSpacing"/>
              <w:ind w:left="540"/>
              <w:rPr>
                <w:rFonts w:asciiTheme="minorHAnsi" w:hAnsiTheme="minorHAnsi" w:cstheme="minorHAnsi"/>
                <w:color w:val="000000" w:themeColor="text1"/>
              </w:rPr>
            </w:pPr>
          </w:p>
        </w:tc>
      </w:tr>
      <w:tr w:rsidR="00A16B0B" w:rsidRPr="00104ED8" w14:paraId="11E53850" w14:textId="77777777" w:rsidTr="00B239BD">
        <w:trPr>
          <w:trHeight w:val="120"/>
        </w:trPr>
        <w:tc>
          <w:tcPr>
            <w:tcW w:w="10260" w:type="dxa"/>
            <w:gridSpan w:val="2"/>
            <w:tcBorders>
              <w:top w:val="single" w:sz="24" w:space="0" w:color="000000" w:themeColor="text1"/>
              <w:left w:val="single" w:sz="24" w:space="0" w:color="000000" w:themeColor="text1"/>
              <w:bottom w:val="single" w:sz="24" w:space="0" w:color="000000" w:themeColor="text1"/>
              <w:right w:val="single" w:sz="24" w:space="0" w:color="000000" w:themeColor="text1"/>
            </w:tcBorders>
            <w:shd w:val="clear" w:color="auto" w:fill="0F243E" w:themeFill="text2" w:themeFillShade="80"/>
            <w:hideMark/>
          </w:tcPr>
          <w:p w14:paraId="11E5384F" w14:textId="77777777" w:rsidR="00A16B0B" w:rsidRPr="00104ED8" w:rsidRDefault="00A16B0B" w:rsidP="00B239BD">
            <w:pPr>
              <w:spacing w:after="0" w:line="240" w:lineRule="auto"/>
              <w:ind w:hanging="204"/>
              <w:jc w:val="center"/>
              <w:rPr>
                <w:rFonts w:asciiTheme="minorHAnsi" w:eastAsia="Times New Roman" w:hAnsiTheme="minorHAnsi" w:cstheme="minorHAnsi"/>
                <w:b/>
                <w:bCs/>
                <w:color w:val="FFFFFF"/>
              </w:rPr>
            </w:pPr>
            <w:r w:rsidRPr="00104ED8">
              <w:rPr>
                <w:rFonts w:asciiTheme="minorHAnsi" w:eastAsia="Times New Roman" w:hAnsiTheme="minorHAnsi" w:cstheme="minorHAnsi"/>
                <w:b/>
                <w:bCs/>
                <w:color w:val="FFFFFF"/>
              </w:rPr>
              <w:lastRenderedPageBreak/>
              <w:t>Facilities Safety</w:t>
            </w:r>
          </w:p>
        </w:tc>
      </w:tr>
      <w:tr w:rsidR="00A16B0B" w:rsidRPr="00104ED8" w14:paraId="11E5385C" w14:textId="77777777" w:rsidTr="00B239BD">
        <w:trPr>
          <w:trHeight w:val="1050"/>
        </w:trPr>
        <w:tc>
          <w:tcPr>
            <w:tcW w:w="366" w:type="dxa"/>
            <w:tcBorders>
              <w:top w:val="single" w:sz="24" w:space="0" w:color="000000" w:themeColor="text1"/>
              <w:bottom w:val="single" w:sz="24" w:space="0" w:color="000000" w:themeColor="text1"/>
              <w:right w:val="nil"/>
            </w:tcBorders>
            <w:shd w:val="clear" w:color="auto" w:fill="auto"/>
          </w:tcPr>
          <w:p w14:paraId="11E53851" w14:textId="77777777" w:rsidR="00A16B0B" w:rsidRPr="00104ED8" w:rsidRDefault="00A16B0B" w:rsidP="00A16B0B">
            <w:pPr>
              <w:spacing w:after="0" w:line="240" w:lineRule="auto"/>
              <w:rPr>
                <w:rFonts w:asciiTheme="minorHAnsi" w:eastAsia="Times New Roman" w:hAnsiTheme="minorHAnsi" w:cstheme="minorHAnsi"/>
                <w:color w:val="000000"/>
              </w:rPr>
            </w:pPr>
          </w:p>
        </w:tc>
        <w:tc>
          <w:tcPr>
            <w:tcW w:w="9894" w:type="dxa"/>
            <w:tcBorders>
              <w:top w:val="single" w:sz="24" w:space="0" w:color="000000" w:themeColor="text1"/>
              <w:left w:val="nil"/>
              <w:bottom w:val="single" w:sz="24" w:space="0" w:color="000000" w:themeColor="text1"/>
              <w:right w:val="single" w:sz="24" w:space="0" w:color="000000" w:themeColor="text1"/>
            </w:tcBorders>
            <w:shd w:val="clear" w:color="auto" w:fill="auto"/>
          </w:tcPr>
          <w:p w14:paraId="3B8F8562" w14:textId="77777777" w:rsidR="002D2265" w:rsidRPr="00947C5E" w:rsidRDefault="002D2265" w:rsidP="002D2265">
            <w:pPr>
              <w:numPr>
                <w:ilvl w:val="0"/>
                <w:numId w:val="14"/>
              </w:numPr>
              <w:autoSpaceDE w:val="0"/>
              <w:autoSpaceDN w:val="0"/>
              <w:adjustRightInd w:val="0"/>
              <w:spacing w:after="0" w:line="240" w:lineRule="auto"/>
              <w:contextualSpacing/>
              <w:rPr>
                <w:rFonts w:asciiTheme="minorHAnsi" w:hAnsiTheme="minorHAnsi" w:cstheme="minorHAnsi"/>
                <w:color w:val="000000"/>
              </w:rPr>
            </w:pPr>
            <w:r w:rsidRPr="00947C5E">
              <w:rPr>
                <w:rFonts w:asciiTheme="minorHAnsi" w:hAnsiTheme="minorHAnsi" w:cstheme="minorHAnsi"/>
                <w:color w:val="000000"/>
              </w:rPr>
              <w:t>When working in a scissor lift, both feet shall remain on the floor of the platform at all times. If a scissor lift operator must exit the work platform (including stepping on the rails or leaning outside the plane of the guardrails), the operator shall first attach themselves to an approved anchorage point via an approved fall protection system.</w:t>
            </w:r>
          </w:p>
          <w:p w14:paraId="0BFCC996" w14:textId="77777777" w:rsidR="002D2265" w:rsidRDefault="002D2265" w:rsidP="002D2265">
            <w:pPr>
              <w:numPr>
                <w:ilvl w:val="0"/>
                <w:numId w:val="14"/>
              </w:numPr>
              <w:autoSpaceDE w:val="0"/>
              <w:autoSpaceDN w:val="0"/>
              <w:adjustRightInd w:val="0"/>
              <w:spacing w:after="0" w:line="240" w:lineRule="auto"/>
              <w:contextualSpacing/>
              <w:rPr>
                <w:rFonts w:asciiTheme="minorHAnsi" w:hAnsiTheme="minorHAnsi" w:cstheme="minorHAnsi"/>
                <w:color w:val="000000"/>
              </w:rPr>
            </w:pPr>
            <w:r w:rsidRPr="00FB745A">
              <w:rPr>
                <w:rFonts w:asciiTheme="minorHAnsi" w:hAnsiTheme="minorHAnsi" w:cstheme="minorHAnsi"/>
                <w:color w:val="000000"/>
              </w:rPr>
              <w:t>Non‐portable equipment in the Facilities area shall be secured to the floor</w:t>
            </w:r>
            <w:r>
              <w:rPr>
                <w:rFonts w:asciiTheme="minorHAnsi" w:hAnsiTheme="minorHAnsi" w:cstheme="minorHAnsi"/>
                <w:color w:val="000000"/>
              </w:rPr>
              <w:t xml:space="preserve"> when the ability to secure the equipment is present.</w:t>
            </w:r>
          </w:p>
          <w:p w14:paraId="7BCE2FD1" w14:textId="77777777" w:rsidR="002D2265" w:rsidRPr="00FB745A" w:rsidRDefault="002D2265" w:rsidP="002D2265">
            <w:pPr>
              <w:numPr>
                <w:ilvl w:val="0"/>
                <w:numId w:val="14"/>
              </w:numPr>
              <w:autoSpaceDE w:val="0"/>
              <w:autoSpaceDN w:val="0"/>
              <w:adjustRightInd w:val="0"/>
              <w:spacing w:after="0" w:line="240" w:lineRule="auto"/>
              <w:contextualSpacing/>
              <w:rPr>
                <w:rFonts w:asciiTheme="minorHAnsi" w:hAnsiTheme="minorHAnsi" w:cstheme="minorHAnsi"/>
                <w:color w:val="000000"/>
              </w:rPr>
            </w:pPr>
            <w:r w:rsidRPr="00FB745A">
              <w:rPr>
                <w:rFonts w:asciiTheme="minorHAnsi" w:hAnsiTheme="minorHAnsi" w:cstheme="minorHAnsi"/>
                <w:color w:val="000000"/>
              </w:rPr>
              <w:t>Facilities Associates shall only use Amazon approved equipment and tools. All tools used or stored in the facility, whether owned by Amazon or Associates, shall be inspected according to Amazon’s Grinder and Hand Tools policy.</w:t>
            </w:r>
          </w:p>
          <w:p w14:paraId="300D6B33" w14:textId="77777777" w:rsidR="002D2265" w:rsidRPr="00947C5E" w:rsidRDefault="002D2265" w:rsidP="002D2265">
            <w:pPr>
              <w:numPr>
                <w:ilvl w:val="0"/>
                <w:numId w:val="14"/>
              </w:numPr>
              <w:autoSpaceDE w:val="0"/>
              <w:autoSpaceDN w:val="0"/>
              <w:adjustRightInd w:val="0"/>
              <w:spacing w:after="0" w:line="240" w:lineRule="auto"/>
              <w:contextualSpacing/>
              <w:rPr>
                <w:rFonts w:asciiTheme="minorHAnsi" w:hAnsiTheme="minorHAnsi" w:cstheme="minorHAnsi"/>
                <w:color w:val="000000"/>
              </w:rPr>
            </w:pPr>
            <w:r w:rsidRPr="00947C5E">
              <w:rPr>
                <w:rFonts w:asciiTheme="minorHAnsi" w:hAnsiTheme="minorHAnsi" w:cstheme="minorHAnsi"/>
                <w:color w:val="000000"/>
              </w:rPr>
              <w:t>Equipment and tools shall only be used for their intended purpose.</w:t>
            </w:r>
          </w:p>
          <w:p w14:paraId="0DD64A30" w14:textId="77777777" w:rsidR="002D2265" w:rsidRPr="00947C5E" w:rsidRDefault="002D2265" w:rsidP="002D2265">
            <w:pPr>
              <w:numPr>
                <w:ilvl w:val="0"/>
                <w:numId w:val="14"/>
              </w:numPr>
              <w:autoSpaceDE w:val="0"/>
              <w:autoSpaceDN w:val="0"/>
              <w:adjustRightInd w:val="0"/>
              <w:spacing w:after="0" w:line="240" w:lineRule="auto"/>
              <w:contextualSpacing/>
              <w:rPr>
                <w:rFonts w:asciiTheme="minorHAnsi" w:hAnsiTheme="minorHAnsi" w:cstheme="minorHAnsi"/>
                <w:color w:val="000000"/>
              </w:rPr>
            </w:pPr>
            <w:r w:rsidRPr="00947C5E">
              <w:rPr>
                <w:rFonts w:asciiTheme="minorHAnsi" w:hAnsiTheme="minorHAnsi" w:cstheme="minorHAnsi"/>
                <w:color w:val="000000"/>
              </w:rPr>
              <w:t>Portable ladders shall be stored and secured when not in use.</w:t>
            </w:r>
          </w:p>
          <w:p w14:paraId="70E8D1ED" w14:textId="77777777" w:rsidR="002D2265" w:rsidRDefault="002D2265" w:rsidP="002D2265">
            <w:pPr>
              <w:numPr>
                <w:ilvl w:val="0"/>
                <w:numId w:val="14"/>
              </w:numPr>
              <w:autoSpaceDE w:val="0"/>
              <w:autoSpaceDN w:val="0"/>
              <w:adjustRightInd w:val="0"/>
              <w:spacing w:after="0" w:line="240" w:lineRule="auto"/>
              <w:contextualSpacing/>
              <w:rPr>
                <w:rFonts w:asciiTheme="minorHAnsi" w:hAnsiTheme="minorHAnsi" w:cstheme="minorHAnsi"/>
                <w:color w:val="000000"/>
              </w:rPr>
            </w:pPr>
            <w:r w:rsidRPr="00947C5E">
              <w:rPr>
                <w:rFonts w:asciiTheme="minorHAnsi" w:hAnsiTheme="minorHAnsi" w:cstheme="minorHAnsi"/>
                <w:color w:val="000000"/>
              </w:rPr>
              <w:t>Personal pocket knives are not allowed.</w:t>
            </w:r>
          </w:p>
          <w:p w14:paraId="2ECA5DAC" w14:textId="77777777" w:rsidR="002D2265" w:rsidRPr="00947C5E" w:rsidRDefault="002D2265" w:rsidP="002D2265">
            <w:pPr>
              <w:numPr>
                <w:ilvl w:val="0"/>
                <w:numId w:val="14"/>
              </w:numPr>
              <w:autoSpaceDE w:val="0"/>
              <w:autoSpaceDN w:val="0"/>
              <w:adjustRightInd w:val="0"/>
              <w:spacing w:after="0" w:line="240" w:lineRule="auto"/>
              <w:contextualSpacing/>
              <w:rPr>
                <w:rFonts w:asciiTheme="minorHAnsi" w:hAnsiTheme="minorHAnsi" w:cstheme="minorHAnsi"/>
                <w:color w:val="000000"/>
              </w:rPr>
            </w:pPr>
            <w:r w:rsidRPr="00947C5E">
              <w:rPr>
                <w:rFonts w:asciiTheme="minorHAnsi" w:hAnsiTheme="minorHAnsi" w:cstheme="minorHAnsi"/>
                <w:color w:val="000000"/>
              </w:rPr>
              <w:t>Facilities Associates shall store and maintain all equipment safely so as not to create the potential for any fall</w:t>
            </w:r>
            <w:r>
              <w:rPr>
                <w:rFonts w:asciiTheme="minorHAnsi" w:hAnsiTheme="minorHAnsi" w:cstheme="minorHAnsi"/>
                <w:color w:val="000000"/>
              </w:rPr>
              <w:t>, cut, or caught in risk to other associates.</w:t>
            </w:r>
            <w:r w:rsidRPr="00947C5E">
              <w:rPr>
                <w:rFonts w:asciiTheme="minorHAnsi" w:hAnsiTheme="minorHAnsi" w:cstheme="minorHAnsi"/>
                <w:color w:val="000000"/>
              </w:rPr>
              <w:t xml:space="preserve"> </w:t>
            </w:r>
          </w:p>
          <w:p w14:paraId="24784A9B" w14:textId="77777777" w:rsidR="002D2265" w:rsidRPr="00947C5E" w:rsidRDefault="002D2265" w:rsidP="002D2265">
            <w:pPr>
              <w:numPr>
                <w:ilvl w:val="0"/>
                <w:numId w:val="14"/>
              </w:numPr>
              <w:autoSpaceDE w:val="0"/>
              <w:autoSpaceDN w:val="0"/>
              <w:adjustRightInd w:val="0"/>
              <w:spacing w:after="0" w:line="240" w:lineRule="auto"/>
              <w:contextualSpacing/>
              <w:rPr>
                <w:rFonts w:asciiTheme="minorHAnsi" w:hAnsiTheme="minorHAnsi" w:cstheme="minorHAnsi"/>
                <w:color w:val="000000"/>
              </w:rPr>
            </w:pPr>
            <w:r w:rsidRPr="00947C5E">
              <w:rPr>
                <w:rFonts w:asciiTheme="minorHAnsi" w:hAnsiTheme="minorHAnsi" w:cstheme="minorHAnsi"/>
                <w:color w:val="000000"/>
              </w:rPr>
              <w:t>All equipment in need of repair shall be tagged with a red "Do Not Use" tag. All energized equipment in need of repair shall be locked and tagged with a general facilities lock</w:t>
            </w:r>
            <w:r>
              <w:rPr>
                <w:rFonts w:asciiTheme="minorHAnsi" w:hAnsiTheme="minorHAnsi" w:cstheme="minorHAnsi"/>
                <w:color w:val="000000"/>
              </w:rPr>
              <w:t xml:space="preserve"> (blue shop lock)</w:t>
            </w:r>
            <w:r w:rsidRPr="00947C5E">
              <w:rPr>
                <w:rFonts w:asciiTheme="minorHAnsi" w:hAnsiTheme="minorHAnsi" w:cstheme="minorHAnsi"/>
                <w:color w:val="000000"/>
              </w:rPr>
              <w:t xml:space="preserve"> to prevent interim use. (Personal safety locks</w:t>
            </w:r>
            <w:r>
              <w:rPr>
                <w:rFonts w:asciiTheme="minorHAnsi" w:hAnsiTheme="minorHAnsi" w:cstheme="minorHAnsi"/>
                <w:color w:val="000000"/>
              </w:rPr>
              <w:t xml:space="preserve"> (Red locks) </w:t>
            </w:r>
            <w:r w:rsidRPr="00947C5E">
              <w:rPr>
                <w:rFonts w:asciiTheme="minorHAnsi" w:hAnsiTheme="minorHAnsi" w:cstheme="minorHAnsi"/>
                <w:color w:val="000000"/>
              </w:rPr>
              <w:t>shall not be used for this purpose.)</w:t>
            </w:r>
          </w:p>
          <w:p w14:paraId="35D2DBD9" w14:textId="77777777" w:rsidR="002D2265" w:rsidRDefault="002D2265" w:rsidP="002D2265">
            <w:pPr>
              <w:numPr>
                <w:ilvl w:val="0"/>
                <w:numId w:val="14"/>
              </w:numPr>
              <w:autoSpaceDE w:val="0"/>
              <w:autoSpaceDN w:val="0"/>
              <w:adjustRightInd w:val="0"/>
              <w:spacing w:after="0" w:line="240" w:lineRule="auto"/>
              <w:contextualSpacing/>
              <w:rPr>
                <w:rFonts w:asciiTheme="minorHAnsi" w:hAnsiTheme="minorHAnsi" w:cstheme="minorHAnsi"/>
                <w:color w:val="000000"/>
              </w:rPr>
            </w:pPr>
            <w:r w:rsidRPr="00947C5E">
              <w:rPr>
                <w:rFonts w:asciiTheme="minorHAnsi" w:hAnsiTheme="minorHAnsi" w:cstheme="minorHAnsi"/>
                <w:color w:val="000000"/>
              </w:rPr>
              <w:t>When a Facilities Associate is working in an isolated area, the Associate shall be accompanied by at least one (1) other person.</w:t>
            </w:r>
          </w:p>
          <w:p w14:paraId="7548EEDE" w14:textId="77777777" w:rsidR="002D2265" w:rsidRDefault="002D2265" w:rsidP="002D2265">
            <w:pPr>
              <w:numPr>
                <w:ilvl w:val="0"/>
                <w:numId w:val="14"/>
              </w:numPr>
              <w:autoSpaceDE w:val="0"/>
              <w:autoSpaceDN w:val="0"/>
              <w:adjustRightInd w:val="0"/>
              <w:spacing w:after="0" w:line="240" w:lineRule="auto"/>
              <w:contextualSpacing/>
              <w:rPr>
                <w:rFonts w:asciiTheme="minorHAnsi" w:hAnsiTheme="minorHAnsi" w:cstheme="minorHAnsi"/>
                <w:color w:val="000000"/>
              </w:rPr>
            </w:pPr>
            <w:r w:rsidRPr="00C10026">
              <w:rPr>
                <w:rFonts w:asciiTheme="minorHAnsi" w:hAnsiTheme="minorHAnsi" w:cstheme="minorHAnsi"/>
                <w:color w:val="000000"/>
              </w:rPr>
              <w:t>Prior to performing a non‐routine, non‐repetitive task, a risk assessment shall be conducted with the knowledge of the leader/manager, which shall include, at a minimum, the risks identified and a plan to mitigate them.</w:t>
            </w:r>
          </w:p>
          <w:p w14:paraId="0A00AF17" w14:textId="77777777" w:rsidR="002D2265" w:rsidRPr="000F541C" w:rsidRDefault="002D2265" w:rsidP="002D2265">
            <w:pPr>
              <w:numPr>
                <w:ilvl w:val="0"/>
                <w:numId w:val="14"/>
              </w:numPr>
              <w:autoSpaceDE w:val="0"/>
              <w:autoSpaceDN w:val="0"/>
              <w:adjustRightInd w:val="0"/>
              <w:spacing w:after="0" w:line="240" w:lineRule="auto"/>
              <w:contextualSpacing/>
              <w:rPr>
                <w:rFonts w:asciiTheme="minorHAnsi" w:hAnsiTheme="minorHAnsi" w:cstheme="minorHAnsi"/>
                <w:color w:val="000000"/>
              </w:rPr>
            </w:pPr>
            <w:r w:rsidRPr="000F541C">
              <w:rPr>
                <w:rFonts w:asciiTheme="minorHAnsi" w:hAnsiTheme="minorHAnsi" w:cstheme="minorHAnsi"/>
                <w:color w:val="000000"/>
              </w:rPr>
              <w:t xml:space="preserve">Jewelry (e.g. rings, bracelets, necklaces)and conductive materials (eg. belts with metal) will not be worn when performing hot work, working on any type of material handling equipment, to include Amazon robotics, PIT, carts or work stations, while operating hand, power or stationary tools, or when performing work involving electrical work on AC or DC circuits of any voltage level.  </w:t>
            </w:r>
          </w:p>
          <w:p w14:paraId="11E5385B" w14:textId="40747D6E" w:rsidR="00A16B0B" w:rsidRPr="00104ED8" w:rsidRDefault="00A16B0B" w:rsidP="00D7034A">
            <w:pPr>
              <w:autoSpaceDE w:val="0"/>
              <w:autoSpaceDN w:val="0"/>
              <w:adjustRightInd w:val="0"/>
              <w:spacing w:after="0" w:line="240" w:lineRule="auto"/>
              <w:ind w:left="540"/>
              <w:contextualSpacing/>
              <w:rPr>
                <w:rFonts w:asciiTheme="minorHAnsi" w:eastAsia="Times New Roman" w:hAnsiTheme="minorHAnsi" w:cstheme="minorHAnsi"/>
                <w:color w:val="000000"/>
              </w:rPr>
            </w:pPr>
          </w:p>
        </w:tc>
      </w:tr>
      <w:tr w:rsidR="00A16B0B" w:rsidRPr="00104ED8" w14:paraId="11E5385E" w14:textId="77777777" w:rsidTr="00B239BD">
        <w:trPr>
          <w:trHeight w:val="183"/>
        </w:trPr>
        <w:tc>
          <w:tcPr>
            <w:tcW w:w="10260" w:type="dxa"/>
            <w:gridSpan w:val="2"/>
            <w:tcBorders>
              <w:top w:val="single" w:sz="24" w:space="0" w:color="000000" w:themeColor="text1"/>
              <w:left w:val="single" w:sz="24" w:space="0" w:color="000000" w:themeColor="text1"/>
              <w:bottom w:val="single" w:sz="24" w:space="0" w:color="000000" w:themeColor="text1"/>
              <w:right w:val="single" w:sz="24" w:space="0" w:color="000000" w:themeColor="text1"/>
            </w:tcBorders>
            <w:shd w:val="clear" w:color="auto" w:fill="0C3600"/>
            <w:hideMark/>
          </w:tcPr>
          <w:p w14:paraId="11E5385D" w14:textId="77777777" w:rsidR="00A16B0B" w:rsidRPr="00104ED8" w:rsidRDefault="00A16B0B" w:rsidP="00B239BD">
            <w:pPr>
              <w:spacing w:after="0" w:line="240" w:lineRule="auto"/>
              <w:ind w:hanging="204"/>
              <w:jc w:val="center"/>
              <w:rPr>
                <w:rFonts w:asciiTheme="minorHAnsi" w:eastAsia="Times New Roman" w:hAnsiTheme="minorHAnsi" w:cstheme="minorHAnsi"/>
                <w:b/>
                <w:bCs/>
                <w:color w:val="FFFFFF"/>
              </w:rPr>
            </w:pPr>
            <w:r w:rsidRPr="00104ED8">
              <w:rPr>
                <w:rFonts w:asciiTheme="minorHAnsi" w:eastAsia="Times New Roman" w:hAnsiTheme="minorHAnsi" w:cstheme="minorHAnsi"/>
                <w:b/>
                <w:bCs/>
                <w:color w:val="FFFFFF"/>
              </w:rPr>
              <w:t>Conveyors and Equipment</w:t>
            </w:r>
          </w:p>
        </w:tc>
      </w:tr>
      <w:tr w:rsidR="00A16B0B" w:rsidRPr="00104ED8" w14:paraId="11E53864" w14:textId="77777777" w:rsidTr="00B239BD">
        <w:trPr>
          <w:trHeight w:val="765"/>
        </w:trPr>
        <w:tc>
          <w:tcPr>
            <w:tcW w:w="366" w:type="dxa"/>
            <w:tcBorders>
              <w:top w:val="single" w:sz="24" w:space="0" w:color="000000" w:themeColor="text1"/>
              <w:bottom w:val="single" w:sz="24" w:space="0" w:color="000000" w:themeColor="text1"/>
              <w:right w:val="nil"/>
            </w:tcBorders>
            <w:shd w:val="clear" w:color="auto" w:fill="auto"/>
          </w:tcPr>
          <w:p w14:paraId="11E5385F" w14:textId="77777777" w:rsidR="00A16B0B" w:rsidRPr="00104ED8" w:rsidRDefault="00A16B0B" w:rsidP="00A16B0B">
            <w:pPr>
              <w:spacing w:after="0" w:line="240" w:lineRule="auto"/>
              <w:rPr>
                <w:rFonts w:asciiTheme="minorHAnsi" w:eastAsia="Times New Roman" w:hAnsiTheme="minorHAnsi" w:cstheme="minorHAnsi"/>
                <w:color w:val="000000"/>
              </w:rPr>
            </w:pPr>
          </w:p>
        </w:tc>
        <w:tc>
          <w:tcPr>
            <w:tcW w:w="9894" w:type="dxa"/>
            <w:tcBorders>
              <w:top w:val="single" w:sz="24" w:space="0" w:color="000000" w:themeColor="text1"/>
              <w:left w:val="nil"/>
              <w:bottom w:val="single" w:sz="24" w:space="0" w:color="000000" w:themeColor="text1"/>
              <w:right w:val="single" w:sz="24" w:space="0" w:color="000000" w:themeColor="text1"/>
            </w:tcBorders>
            <w:shd w:val="clear" w:color="auto" w:fill="auto"/>
          </w:tcPr>
          <w:p w14:paraId="11E53860" w14:textId="77777777" w:rsidR="00947C5E" w:rsidRPr="00104ED8" w:rsidRDefault="00947C5E" w:rsidP="00B239BD">
            <w:pPr>
              <w:pStyle w:val="ListParagraph"/>
              <w:numPr>
                <w:ilvl w:val="0"/>
                <w:numId w:val="14"/>
              </w:numPr>
              <w:autoSpaceDE w:val="0"/>
              <w:autoSpaceDN w:val="0"/>
              <w:adjustRightInd w:val="0"/>
              <w:spacing w:after="0" w:line="240" w:lineRule="auto"/>
              <w:ind w:hanging="204"/>
              <w:rPr>
                <w:rFonts w:asciiTheme="minorHAnsi" w:hAnsiTheme="minorHAnsi" w:cstheme="minorHAnsi"/>
                <w:color w:val="000000"/>
              </w:rPr>
            </w:pPr>
            <w:r w:rsidRPr="00104ED8">
              <w:rPr>
                <w:rFonts w:asciiTheme="minorHAnsi" w:hAnsiTheme="minorHAnsi" w:cstheme="minorHAnsi"/>
                <w:color w:val="000000"/>
              </w:rPr>
              <w:t xml:space="preserve">Associates shall not stand on, ride on, reach under, climb over or crawl under powered or non‐powered conveyors. </w:t>
            </w:r>
            <w:r w:rsidRPr="00104ED8">
              <w:rPr>
                <w:rFonts w:asciiTheme="minorHAnsi" w:hAnsiTheme="minorHAnsi" w:cstheme="minorHAnsi"/>
                <w:b/>
                <w:i/>
                <w:color w:val="000000"/>
              </w:rPr>
              <w:t>Exception</w:t>
            </w:r>
            <w:r w:rsidRPr="00104ED8">
              <w:rPr>
                <w:rFonts w:asciiTheme="minorHAnsi" w:hAnsiTheme="minorHAnsi" w:cstheme="minorHAnsi"/>
                <w:color w:val="000000"/>
              </w:rPr>
              <w:t xml:space="preserve">: Facilities Associates or contractors may perform work under conveyors provided that the equipment is </w:t>
            </w:r>
            <w:r w:rsidR="003C29F1">
              <w:rPr>
                <w:rFonts w:asciiTheme="minorHAnsi" w:hAnsiTheme="minorHAnsi" w:cstheme="minorHAnsi"/>
                <w:color w:val="000000"/>
              </w:rPr>
              <w:t xml:space="preserve">a </w:t>
            </w:r>
            <w:r w:rsidR="004723E1">
              <w:rPr>
                <w:rFonts w:asciiTheme="minorHAnsi" w:hAnsiTheme="minorHAnsi" w:cstheme="minorHAnsi"/>
                <w:color w:val="000000"/>
              </w:rPr>
              <w:t>non-powered</w:t>
            </w:r>
            <w:r w:rsidR="003C29F1">
              <w:rPr>
                <w:rFonts w:asciiTheme="minorHAnsi" w:hAnsiTheme="minorHAnsi" w:cstheme="minorHAnsi"/>
                <w:color w:val="000000"/>
              </w:rPr>
              <w:t xml:space="preserve"> conveyor</w:t>
            </w:r>
            <w:r w:rsidR="004723E1">
              <w:rPr>
                <w:rFonts w:asciiTheme="minorHAnsi" w:hAnsiTheme="minorHAnsi" w:cstheme="minorHAnsi"/>
                <w:color w:val="000000"/>
              </w:rPr>
              <w:t xml:space="preserve">, or </w:t>
            </w:r>
            <w:r w:rsidR="003C29F1">
              <w:rPr>
                <w:rFonts w:asciiTheme="minorHAnsi" w:hAnsiTheme="minorHAnsi" w:cstheme="minorHAnsi"/>
                <w:color w:val="000000"/>
              </w:rPr>
              <w:t xml:space="preserve">the conveyor is </w:t>
            </w:r>
            <w:r w:rsidRPr="00104ED8">
              <w:rPr>
                <w:rFonts w:asciiTheme="minorHAnsi" w:hAnsiTheme="minorHAnsi" w:cstheme="minorHAnsi"/>
                <w:color w:val="000000"/>
              </w:rPr>
              <w:t>de‐energized and locked out.</w:t>
            </w:r>
          </w:p>
          <w:p w14:paraId="11E53861" w14:textId="77777777" w:rsidR="00947C5E" w:rsidRPr="00104ED8" w:rsidRDefault="00947C5E" w:rsidP="00B239BD">
            <w:pPr>
              <w:pStyle w:val="ListParagraph"/>
              <w:numPr>
                <w:ilvl w:val="0"/>
                <w:numId w:val="14"/>
              </w:numPr>
              <w:autoSpaceDE w:val="0"/>
              <w:autoSpaceDN w:val="0"/>
              <w:adjustRightInd w:val="0"/>
              <w:spacing w:after="0" w:line="240" w:lineRule="auto"/>
              <w:ind w:hanging="204"/>
              <w:rPr>
                <w:rFonts w:asciiTheme="minorHAnsi" w:hAnsiTheme="minorHAnsi" w:cstheme="minorHAnsi"/>
                <w:color w:val="000000"/>
              </w:rPr>
            </w:pPr>
            <w:r w:rsidRPr="00104ED8">
              <w:rPr>
                <w:rFonts w:asciiTheme="minorHAnsi" w:hAnsiTheme="minorHAnsi" w:cstheme="minorHAnsi"/>
                <w:color w:val="000000"/>
              </w:rPr>
              <w:t xml:space="preserve">Associates shall not work at conveyor transition zones. </w:t>
            </w:r>
            <w:r w:rsidRPr="00104ED8">
              <w:rPr>
                <w:rFonts w:asciiTheme="minorHAnsi" w:hAnsiTheme="minorHAnsi" w:cstheme="minorHAnsi"/>
                <w:b/>
                <w:i/>
                <w:color w:val="000000"/>
              </w:rPr>
              <w:t>Exception</w:t>
            </w:r>
            <w:r w:rsidRPr="00104ED8">
              <w:rPr>
                <w:rFonts w:asciiTheme="minorHAnsi" w:hAnsiTheme="minorHAnsi" w:cstheme="minorHAnsi"/>
                <w:color w:val="000000"/>
              </w:rPr>
              <w:t>: Facilities Associates or contractors may perform work at conveyor transition zones provided the equipment is de‐energized and locked out.</w:t>
            </w:r>
          </w:p>
          <w:p w14:paraId="11E53862" w14:textId="77777777" w:rsidR="00947C5E" w:rsidRPr="00104ED8" w:rsidRDefault="00947C5E" w:rsidP="00B239BD">
            <w:pPr>
              <w:pStyle w:val="ListParagraph"/>
              <w:numPr>
                <w:ilvl w:val="0"/>
                <w:numId w:val="14"/>
              </w:numPr>
              <w:autoSpaceDE w:val="0"/>
              <w:autoSpaceDN w:val="0"/>
              <w:adjustRightInd w:val="0"/>
              <w:spacing w:after="0" w:line="240" w:lineRule="auto"/>
              <w:ind w:hanging="204"/>
              <w:rPr>
                <w:rFonts w:asciiTheme="minorHAnsi" w:hAnsiTheme="minorHAnsi" w:cstheme="minorHAnsi"/>
                <w:color w:val="000000"/>
              </w:rPr>
            </w:pPr>
            <w:r w:rsidRPr="00104ED8">
              <w:rPr>
                <w:rFonts w:asciiTheme="minorHAnsi" w:hAnsiTheme="minorHAnsi" w:cstheme="minorHAnsi"/>
                <w:color w:val="000000"/>
              </w:rPr>
              <w:t xml:space="preserve">Associates shall not walk or work under platforms, structures, or elevated equipment that is less than 6 feet 8 inches / 2 meters. </w:t>
            </w:r>
            <w:r w:rsidRPr="00104ED8">
              <w:rPr>
                <w:rFonts w:asciiTheme="minorHAnsi" w:hAnsiTheme="minorHAnsi" w:cstheme="minorHAnsi"/>
                <w:b/>
                <w:i/>
                <w:color w:val="000000"/>
              </w:rPr>
              <w:t>Exception</w:t>
            </w:r>
            <w:r w:rsidRPr="00104ED8">
              <w:rPr>
                <w:rFonts w:asciiTheme="minorHAnsi" w:hAnsiTheme="minorHAnsi" w:cstheme="minorHAnsi"/>
                <w:color w:val="000000"/>
              </w:rPr>
              <w:t>: Trained and authorized Associates may work under platforms or elevated equipment less than 6 feet 8 inches / 2 meters or less if they wear an approved hard hat or bump cap.</w:t>
            </w:r>
          </w:p>
          <w:p w14:paraId="11E53863" w14:textId="77777777" w:rsidR="00A16B0B" w:rsidRPr="00104ED8" w:rsidRDefault="003C29F1" w:rsidP="00B239BD">
            <w:pPr>
              <w:pStyle w:val="ListParagraph"/>
              <w:numPr>
                <w:ilvl w:val="0"/>
                <w:numId w:val="14"/>
              </w:numPr>
              <w:autoSpaceDE w:val="0"/>
              <w:autoSpaceDN w:val="0"/>
              <w:adjustRightInd w:val="0"/>
              <w:spacing w:after="0" w:line="240" w:lineRule="auto"/>
              <w:ind w:hanging="204"/>
              <w:rPr>
                <w:rFonts w:asciiTheme="minorHAnsi" w:hAnsiTheme="minorHAnsi" w:cstheme="minorHAnsi"/>
                <w:color w:val="000000"/>
              </w:rPr>
            </w:pPr>
            <w:r>
              <w:rPr>
                <w:rFonts w:asciiTheme="minorHAnsi" w:hAnsiTheme="minorHAnsi" w:cstheme="minorHAnsi"/>
                <w:color w:val="000000"/>
              </w:rPr>
              <w:t>Associates and L</w:t>
            </w:r>
            <w:r w:rsidR="00947C5E" w:rsidRPr="00104ED8">
              <w:rPr>
                <w:rFonts w:asciiTheme="minorHAnsi" w:hAnsiTheme="minorHAnsi" w:cstheme="minorHAnsi"/>
                <w:color w:val="000000"/>
              </w:rPr>
              <w:t>eader</w:t>
            </w:r>
            <w:r w:rsidR="004723E1">
              <w:rPr>
                <w:rFonts w:asciiTheme="minorHAnsi" w:hAnsiTheme="minorHAnsi" w:cstheme="minorHAnsi"/>
                <w:color w:val="000000"/>
              </w:rPr>
              <w:t>s</w:t>
            </w:r>
            <w:r w:rsidR="00947C5E" w:rsidRPr="00104ED8">
              <w:rPr>
                <w:rFonts w:asciiTheme="minorHAnsi" w:hAnsiTheme="minorHAnsi" w:cstheme="minorHAnsi"/>
                <w:color w:val="000000"/>
              </w:rPr>
              <w:t xml:space="preserve"> shall ensure paths to equipment emergency stops remain clear of all obstructions at all times.</w:t>
            </w:r>
            <w:r w:rsidR="00947C5E" w:rsidRPr="00104ED8">
              <w:rPr>
                <w:rFonts w:asciiTheme="minorHAnsi" w:hAnsiTheme="minorHAnsi" w:cstheme="minorHAnsi"/>
                <w:b/>
                <w:i/>
                <w:color w:val="000000"/>
              </w:rPr>
              <w:t xml:space="preserve"> </w:t>
            </w:r>
          </w:p>
        </w:tc>
      </w:tr>
      <w:tr w:rsidR="00A16B0B" w:rsidRPr="00104ED8" w14:paraId="11E53866" w14:textId="77777777" w:rsidTr="00B239BD">
        <w:trPr>
          <w:trHeight w:val="390"/>
        </w:trPr>
        <w:tc>
          <w:tcPr>
            <w:tcW w:w="10260" w:type="dxa"/>
            <w:gridSpan w:val="2"/>
            <w:tcBorders>
              <w:top w:val="single" w:sz="24" w:space="0" w:color="000000" w:themeColor="text1"/>
              <w:left w:val="single" w:sz="24" w:space="0" w:color="000000" w:themeColor="text1"/>
              <w:bottom w:val="single" w:sz="24" w:space="0" w:color="000000" w:themeColor="text1"/>
              <w:right w:val="single" w:sz="24" w:space="0" w:color="000000" w:themeColor="text1"/>
            </w:tcBorders>
            <w:shd w:val="clear" w:color="000000" w:fill="C00000"/>
            <w:hideMark/>
          </w:tcPr>
          <w:p w14:paraId="11E53865" w14:textId="77777777" w:rsidR="00A16B0B" w:rsidRPr="00104ED8" w:rsidRDefault="00A16B0B" w:rsidP="00B239BD">
            <w:pPr>
              <w:spacing w:after="0" w:line="240" w:lineRule="auto"/>
              <w:ind w:hanging="204"/>
              <w:jc w:val="center"/>
              <w:rPr>
                <w:rFonts w:asciiTheme="minorHAnsi" w:eastAsia="Times New Roman" w:hAnsiTheme="minorHAnsi" w:cstheme="minorHAnsi"/>
                <w:b/>
                <w:bCs/>
                <w:color w:val="FFFFFF"/>
              </w:rPr>
            </w:pPr>
            <w:r w:rsidRPr="00104ED8">
              <w:rPr>
                <w:rFonts w:asciiTheme="minorHAnsi" w:eastAsia="Times New Roman" w:hAnsiTheme="minorHAnsi" w:cstheme="minorHAnsi"/>
                <w:b/>
                <w:bCs/>
                <w:color w:val="FFFFFF"/>
              </w:rPr>
              <w:t>Body Mechanics</w:t>
            </w:r>
          </w:p>
        </w:tc>
      </w:tr>
      <w:tr w:rsidR="00A16B0B" w:rsidRPr="00104ED8" w14:paraId="11E5386E" w14:textId="77777777" w:rsidTr="00B239BD">
        <w:trPr>
          <w:trHeight w:val="300"/>
        </w:trPr>
        <w:tc>
          <w:tcPr>
            <w:tcW w:w="366" w:type="dxa"/>
            <w:tcBorders>
              <w:top w:val="single" w:sz="24" w:space="0" w:color="000000" w:themeColor="text1"/>
              <w:bottom w:val="single" w:sz="24" w:space="0" w:color="000000" w:themeColor="text1"/>
              <w:right w:val="nil"/>
            </w:tcBorders>
            <w:shd w:val="clear" w:color="auto" w:fill="auto"/>
          </w:tcPr>
          <w:p w14:paraId="11E53867" w14:textId="77777777" w:rsidR="00A16B0B" w:rsidRPr="00104ED8" w:rsidRDefault="00A16B0B" w:rsidP="008F4572">
            <w:pPr>
              <w:spacing w:after="0" w:line="240" w:lineRule="auto"/>
              <w:rPr>
                <w:rFonts w:asciiTheme="minorHAnsi" w:eastAsia="Times New Roman" w:hAnsiTheme="minorHAnsi" w:cstheme="minorHAnsi"/>
                <w:color w:val="000000"/>
              </w:rPr>
            </w:pPr>
          </w:p>
        </w:tc>
        <w:tc>
          <w:tcPr>
            <w:tcW w:w="9894" w:type="dxa"/>
            <w:tcBorders>
              <w:top w:val="single" w:sz="24" w:space="0" w:color="000000" w:themeColor="text1"/>
              <w:left w:val="nil"/>
              <w:bottom w:val="single" w:sz="24" w:space="0" w:color="000000" w:themeColor="text1"/>
              <w:right w:val="single" w:sz="24" w:space="0" w:color="000000" w:themeColor="text1"/>
            </w:tcBorders>
            <w:shd w:val="clear" w:color="auto" w:fill="auto"/>
          </w:tcPr>
          <w:p w14:paraId="11E53868" w14:textId="77777777" w:rsidR="0032752C" w:rsidRPr="00104ED8" w:rsidRDefault="0032752C" w:rsidP="00B239BD">
            <w:pPr>
              <w:pStyle w:val="ListParagraph"/>
              <w:numPr>
                <w:ilvl w:val="0"/>
                <w:numId w:val="14"/>
              </w:numPr>
              <w:tabs>
                <w:tab w:val="left" w:pos="5766"/>
              </w:tabs>
              <w:autoSpaceDE w:val="0"/>
              <w:autoSpaceDN w:val="0"/>
              <w:adjustRightInd w:val="0"/>
              <w:spacing w:after="0" w:line="240" w:lineRule="auto"/>
              <w:ind w:hanging="204"/>
              <w:rPr>
                <w:rFonts w:asciiTheme="minorHAnsi" w:hAnsiTheme="minorHAnsi" w:cstheme="minorHAnsi"/>
                <w:color w:val="000000"/>
              </w:rPr>
            </w:pPr>
            <w:r w:rsidRPr="00104ED8">
              <w:rPr>
                <w:rFonts w:asciiTheme="minorHAnsi" w:hAnsiTheme="minorHAnsi" w:cstheme="minorHAnsi"/>
                <w:color w:val="000000"/>
              </w:rPr>
              <w:t>Associates shall carry hand‐held scanners with a neutral wrist position.</w:t>
            </w:r>
          </w:p>
          <w:p w14:paraId="11E53869" w14:textId="77777777" w:rsidR="0032752C" w:rsidRPr="00104ED8" w:rsidRDefault="0032752C" w:rsidP="00B239BD">
            <w:pPr>
              <w:pStyle w:val="ListParagraph"/>
              <w:numPr>
                <w:ilvl w:val="0"/>
                <w:numId w:val="14"/>
              </w:numPr>
              <w:tabs>
                <w:tab w:val="left" w:pos="5766"/>
              </w:tabs>
              <w:autoSpaceDE w:val="0"/>
              <w:autoSpaceDN w:val="0"/>
              <w:adjustRightInd w:val="0"/>
              <w:spacing w:after="0" w:line="240" w:lineRule="auto"/>
              <w:ind w:hanging="204"/>
              <w:rPr>
                <w:rFonts w:asciiTheme="minorHAnsi" w:hAnsiTheme="minorHAnsi" w:cstheme="minorHAnsi"/>
                <w:color w:val="000000"/>
              </w:rPr>
            </w:pPr>
            <w:r w:rsidRPr="00104ED8">
              <w:rPr>
                <w:rFonts w:asciiTheme="minorHAnsi" w:hAnsiTheme="minorHAnsi" w:cstheme="minorHAnsi"/>
                <w:color w:val="000000"/>
              </w:rPr>
              <w:t>Associate shall rotate the hand held scanner between hands to reduce the risk of injury due to cumulative trauma.</w:t>
            </w:r>
          </w:p>
          <w:p w14:paraId="11E5386A" w14:textId="77777777" w:rsidR="0032752C" w:rsidRPr="00104ED8" w:rsidRDefault="0032752C" w:rsidP="00B239BD">
            <w:pPr>
              <w:pStyle w:val="ListParagraph"/>
              <w:numPr>
                <w:ilvl w:val="0"/>
                <w:numId w:val="14"/>
              </w:numPr>
              <w:tabs>
                <w:tab w:val="left" w:pos="5766"/>
              </w:tabs>
              <w:autoSpaceDE w:val="0"/>
              <w:autoSpaceDN w:val="0"/>
              <w:adjustRightInd w:val="0"/>
              <w:spacing w:after="0" w:line="240" w:lineRule="auto"/>
              <w:ind w:hanging="204"/>
              <w:rPr>
                <w:rFonts w:asciiTheme="minorHAnsi" w:hAnsiTheme="minorHAnsi" w:cstheme="minorHAnsi"/>
                <w:color w:val="000000"/>
              </w:rPr>
            </w:pPr>
            <w:r w:rsidRPr="00104ED8">
              <w:rPr>
                <w:rFonts w:asciiTheme="minorHAnsi" w:hAnsiTheme="minorHAnsi" w:cstheme="minorHAnsi"/>
                <w:color w:val="000000"/>
              </w:rPr>
              <w:lastRenderedPageBreak/>
              <w:t>Associates shall place hand scanners down in a holster, tote, or cart while pushing a cart.</w:t>
            </w:r>
          </w:p>
          <w:p w14:paraId="11E5386B" w14:textId="77777777" w:rsidR="0032752C" w:rsidRPr="00104ED8" w:rsidRDefault="0032752C" w:rsidP="00B239BD">
            <w:pPr>
              <w:pStyle w:val="ListParagraph"/>
              <w:numPr>
                <w:ilvl w:val="0"/>
                <w:numId w:val="14"/>
              </w:numPr>
              <w:tabs>
                <w:tab w:val="left" w:pos="5766"/>
              </w:tabs>
              <w:autoSpaceDE w:val="0"/>
              <w:autoSpaceDN w:val="0"/>
              <w:adjustRightInd w:val="0"/>
              <w:spacing w:after="0" w:line="240" w:lineRule="auto"/>
              <w:ind w:hanging="204"/>
              <w:rPr>
                <w:rFonts w:asciiTheme="minorHAnsi" w:hAnsiTheme="minorHAnsi" w:cstheme="minorHAnsi"/>
                <w:color w:val="000000"/>
              </w:rPr>
            </w:pPr>
            <w:r w:rsidRPr="00104ED8">
              <w:rPr>
                <w:rFonts w:asciiTheme="minorHAnsi" w:hAnsiTheme="minorHAnsi" w:cstheme="minorHAnsi"/>
                <w:color w:val="000000"/>
              </w:rPr>
              <w:t>Associates shall always bend at the knees and use their legs to lift when lifting objects.</w:t>
            </w:r>
          </w:p>
          <w:p w14:paraId="11E5386C" w14:textId="77777777" w:rsidR="0032752C" w:rsidRPr="00104ED8" w:rsidRDefault="0032752C" w:rsidP="00B239BD">
            <w:pPr>
              <w:pStyle w:val="ListParagraph"/>
              <w:numPr>
                <w:ilvl w:val="0"/>
                <w:numId w:val="14"/>
              </w:numPr>
              <w:tabs>
                <w:tab w:val="left" w:pos="5766"/>
              </w:tabs>
              <w:autoSpaceDE w:val="0"/>
              <w:autoSpaceDN w:val="0"/>
              <w:adjustRightInd w:val="0"/>
              <w:spacing w:after="0" w:line="240" w:lineRule="auto"/>
              <w:ind w:hanging="204"/>
              <w:rPr>
                <w:rFonts w:asciiTheme="minorHAnsi" w:hAnsiTheme="minorHAnsi" w:cstheme="minorHAnsi"/>
                <w:color w:val="000000"/>
              </w:rPr>
            </w:pPr>
            <w:r w:rsidRPr="00104ED8">
              <w:rPr>
                <w:rFonts w:asciiTheme="minorHAnsi" w:hAnsiTheme="minorHAnsi" w:cstheme="minorHAnsi"/>
                <w:color w:val="000000"/>
              </w:rPr>
              <w:t>Associates shall pivot their feet (instead of twisting their body) when reaching for, grabbing, handling, or moving an object.</w:t>
            </w:r>
          </w:p>
          <w:p w14:paraId="11E5386D" w14:textId="77777777" w:rsidR="003C29F1" w:rsidRPr="00B239BD" w:rsidRDefault="0032752C" w:rsidP="00B239BD">
            <w:pPr>
              <w:pStyle w:val="ListParagraph"/>
              <w:numPr>
                <w:ilvl w:val="0"/>
                <w:numId w:val="14"/>
              </w:numPr>
              <w:tabs>
                <w:tab w:val="left" w:pos="5766"/>
              </w:tabs>
              <w:autoSpaceDE w:val="0"/>
              <w:autoSpaceDN w:val="0"/>
              <w:adjustRightInd w:val="0"/>
              <w:spacing w:after="0" w:line="240" w:lineRule="auto"/>
              <w:ind w:hanging="204"/>
              <w:rPr>
                <w:rFonts w:asciiTheme="minorHAnsi" w:hAnsiTheme="minorHAnsi" w:cstheme="minorHAnsi"/>
                <w:color w:val="000000"/>
              </w:rPr>
            </w:pPr>
            <w:r w:rsidRPr="00104ED8">
              <w:rPr>
                <w:rFonts w:asciiTheme="minorHAnsi" w:hAnsiTheme="minorHAnsi" w:cstheme="minorHAnsi"/>
                <w:color w:val="000000"/>
              </w:rPr>
              <w:t>Associates are permitted to reach overhead when the Associate's feet are flat on the ground and the Associate can grasp the middle of the object.</w:t>
            </w:r>
          </w:p>
        </w:tc>
      </w:tr>
      <w:tr w:rsidR="00A16B0B" w:rsidRPr="00104ED8" w14:paraId="11E53870" w14:textId="77777777" w:rsidTr="00B239BD">
        <w:trPr>
          <w:trHeight w:val="210"/>
        </w:trPr>
        <w:tc>
          <w:tcPr>
            <w:tcW w:w="10260" w:type="dxa"/>
            <w:gridSpan w:val="2"/>
            <w:tcBorders>
              <w:top w:val="single" w:sz="24" w:space="0" w:color="000000" w:themeColor="text1"/>
              <w:left w:val="single" w:sz="24" w:space="0" w:color="000000" w:themeColor="text1"/>
              <w:bottom w:val="single" w:sz="24" w:space="0" w:color="000000" w:themeColor="text1"/>
              <w:right w:val="single" w:sz="24" w:space="0" w:color="000000" w:themeColor="text1"/>
            </w:tcBorders>
            <w:shd w:val="clear" w:color="auto" w:fill="0C3600"/>
            <w:hideMark/>
          </w:tcPr>
          <w:p w14:paraId="11E5386F" w14:textId="77777777" w:rsidR="00A16B0B" w:rsidRPr="00104ED8" w:rsidRDefault="00A16B0B" w:rsidP="00B239BD">
            <w:pPr>
              <w:tabs>
                <w:tab w:val="left" w:pos="5766"/>
              </w:tabs>
              <w:spacing w:after="0" w:line="240" w:lineRule="auto"/>
              <w:ind w:hanging="204"/>
              <w:jc w:val="center"/>
              <w:rPr>
                <w:rFonts w:asciiTheme="minorHAnsi" w:eastAsia="Times New Roman" w:hAnsiTheme="minorHAnsi" w:cstheme="minorHAnsi"/>
                <w:b/>
                <w:bCs/>
                <w:color w:val="FFFFFF"/>
              </w:rPr>
            </w:pPr>
            <w:r w:rsidRPr="00104ED8">
              <w:rPr>
                <w:rFonts w:asciiTheme="minorHAnsi" w:eastAsia="Times New Roman" w:hAnsiTheme="minorHAnsi" w:cstheme="minorHAnsi"/>
                <w:b/>
                <w:bCs/>
                <w:color w:val="FFFFFF"/>
              </w:rPr>
              <w:lastRenderedPageBreak/>
              <w:t>Dress Code</w:t>
            </w:r>
          </w:p>
        </w:tc>
      </w:tr>
      <w:tr w:rsidR="00A16B0B" w:rsidRPr="00104ED8" w14:paraId="11E5387A" w14:textId="77777777" w:rsidTr="00B239BD">
        <w:trPr>
          <w:trHeight w:val="765"/>
        </w:trPr>
        <w:tc>
          <w:tcPr>
            <w:tcW w:w="366" w:type="dxa"/>
            <w:tcBorders>
              <w:top w:val="single" w:sz="24" w:space="0" w:color="000000" w:themeColor="text1"/>
              <w:bottom w:val="single" w:sz="24" w:space="0" w:color="000000" w:themeColor="text1"/>
              <w:right w:val="nil"/>
            </w:tcBorders>
            <w:shd w:val="clear" w:color="auto" w:fill="auto"/>
          </w:tcPr>
          <w:p w14:paraId="11E53871" w14:textId="77777777" w:rsidR="00A16B0B" w:rsidRPr="00104ED8" w:rsidRDefault="00A16B0B" w:rsidP="00A16B0B">
            <w:pPr>
              <w:spacing w:after="0" w:line="240" w:lineRule="auto"/>
              <w:rPr>
                <w:rFonts w:asciiTheme="minorHAnsi" w:eastAsia="Times New Roman" w:hAnsiTheme="minorHAnsi" w:cstheme="minorHAnsi"/>
                <w:color w:val="000000"/>
              </w:rPr>
            </w:pPr>
          </w:p>
        </w:tc>
        <w:tc>
          <w:tcPr>
            <w:tcW w:w="9894" w:type="dxa"/>
            <w:tcBorders>
              <w:top w:val="single" w:sz="24" w:space="0" w:color="000000" w:themeColor="text1"/>
              <w:left w:val="nil"/>
              <w:bottom w:val="single" w:sz="24" w:space="0" w:color="000000" w:themeColor="text1"/>
              <w:right w:val="single" w:sz="24" w:space="0" w:color="000000" w:themeColor="text1"/>
            </w:tcBorders>
            <w:shd w:val="clear" w:color="auto" w:fill="auto"/>
          </w:tcPr>
          <w:p w14:paraId="11E53872" w14:textId="5A59E852" w:rsidR="008942DB" w:rsidRPr="008942DB" w:rsidRDefault="008942DB" w:rsidP="00B239BD">
            <w:pPr>
              <w:pStyle w:val="ListParagraph"/>
              <w:numPr>
                <w:ilvl w:val="0"/>
                <w:numId w:val="14"/>
              </w:numPr>
              <w:tabs>
                <w:tab w:val="left" w:pos="5766"/>
              </w:tabs>
              <w:autoSpaceDE w:val="0"/>
              <w:autoSpaceDN w:val="0"/>
              <w:adjustRightInd w:val="0"/>
              <w:spacing w:after="0" w:line="240" w:lineRule="auto"/>
              <w:ind w:hanging="204"/>
              <w:rPr>
                <w:rFonts w:asciiTheme="minorHAnsi" w:hAnsiTheme="minorHAnsi" w:cstheme="minorHAnsi"/>
                <w:bCs/>
                <w:color w:val="000000" w:themeColor="text1"/>
              </w:rPr>
            </w:pPr>
            <w:r w:rsidRPr="008942DB">
              <w:rPr>
                <w:rFonts w:asciiTheme="minorHAnsi" w:hAnsiTheme="minorHAnsi" w:cstheme="minorHAnsi"/>
                <w:color w:val="000000"/>
              </w:rPr>
              <w:t>Closed-toe, closed-he</w:t>
            </w:r>
            <w:r w:rsidR="00433940">
              <w:rPr>
                <w:rFonts w:asciiTheme="minorHAnsi" w:hAnsiTheme="minorHAnsi" w:cstheme="minorHAnsi"/>
                <w:color w:val="000000"/>
              </w:rPr>
              <w:t>e</w:t>
            </w:r>
            <w:r w:rsidRPr="008942DB">
              <w:rPr>
                <w:rFonts w:asciiTheme="minorHAnsi" w:hAnsiTheme="minorHAnsi" w:cstheme="minorHAnsi"/>
                <w:color w:val="000000"/>
              </w:rPr>
              <w:t>led shoes that do not expose the top of the foot sh</w:t>
            </w:r>
            <w:r w:rsidR="003C29F1">
              <w:rPr>
                <w:rFonts w:asciiTheme="minorHAnsi" w:hAnsiTheme="minorHAnsi" w:cstheme="minorHAnsi"/>
                <w:color w:val="000000"/>
              </w:rPr>
              <w:t>all</w:t>
            </w:r>
            <w:r w:rsidRPr="008942DB">
              <w:rPr>
                <w:rFonts w:asciiTheme="minorHAnsi" w:hAnsiTheme="minorHAnsi" w:cstheme="minorHAnsi"/>
                <w:color w:val="000000"/>
              </w:rPr>
              <w:t xml:space="preserve"> be worn.   Slippers, moccasins, thongs, flip-flops and clogs are prohibited.  Platform shoes or shoes with a heel in excess of 1 ½ inch high</w:t>
            </w:r>
            <w:r w:rsidR="00A448C6">
              <w:rPr>
                <w:rFonts w:asciiTheme="minorHAnsi" w:hAnsiTheme="minorHAnsi" w:cstheme="minorHAnsi"/>
                <w:color w:val="000000"/>
              </w:rPr>
              <w:t>/3.81 centimeters</w:t>
            </w:r>
            <w:r w:rsidRPr="008942DB">
              <w:rPr>
                <w:rFonts w:asciiTheme="minorHAnsi" w:hAnsiTheme="minorHAnsi" w:cstheme="minorHAnsi"/>
                <w:color w:val="000000"/>
              </w:rPr>
              <w:t xml:space="preserve"> or less than 1 inch</w:t>
            </w:r>
            <w:r w:rsidR="00A448C6">
              <w:rPr>
                <w:rFonts w:asciiTheme="minorHAnsi" w:hAnsiTheme="minorHAnsi" w:cstheme="minorHAnsi"/>
                <w:color w:val="000000"/>
              </w:rPr>
              <w:t>/2.54 centimeters</w:t>
            </w:r>
            <w:r w:rsidRPr="008942DB">
              <w:rPr>
                <w:rFonts w:asciiTheme="minorHAnsi" w:hAnsiTheme="minorHAnsi" w:cstheme="minorHAnsi"/>
                <w:color w:val="000000"/>
              </w:rPr>
              <w:t xml:space="preserve"> width may not be worn.  This includes any type of exercise or shape up shoes, including Skecher Shape Ups and other similar brands with a platform heel and roller-type sole are prohibited.</w:t>
            </w:r>
            <w:r w:rsidR="00B15578">
              <w:rPr>
                <w:rFonts w:asciiTheme="minorHAnsi" w:hAnsiTheme="minorHAnsi" w:cstheme="minorHAnsi"/>
                <w:color w:val="000000"/>
              </w:rPr>
              <w:t xml:space="preserve"> </w:t>
            </w:r>
            <w:r w:rsidR="007A40DC">
              <w:rPr>
                <w:rFonts w:asciiTheme="minorHAnsi" w:hAnsiTheme="minorHAnsi" w:cstheme="minorHAnsi"/>
                <w:color w:val="000000"/>
              </w:rPr>
              <w:t>Minimalist shoes, a</w:t>
            </w:r>
            <w:r w:rsidR="003C29F1">
              <w:rPr>
                <w:rFonts w:asciiTheme="minorHAnsi" w:hAnsiTheme="minorHAnsi" w:cstheme="minorHAnsi"/>
                <w:color w:val="000000"/>
              </w:rPr>
              <w:t xml:space="preserve">lso known as five finger shoes </w:t>
            </w:r>
            <w:r w:rsidR="007A40DC">
              <w:rPr>
                <w:rFonts w:asciiTheme="minorHAnsi" w:hAnsiTheme="minorHAnsi" w:cstheme="minorHAnsi"/>
                <w:color w:val="000000"/>
              </w:rPr>
              <w:t>or toe shoes</w:t>
            </w:r>
            <w:r w:rsidR="003C29F1">
              <w:rPr>
                <w:rFonts w:asciiTheme="minorHAnsi" w:hAnsiTheme="minorHAnsi" w:cstheme="minorHAnsi"/>
                <w:color w:val="000000"/>
              </w:rPr>
              <w:t>,</w:t>
            </w:r>
            <w:r w:rsidR="007A40DC">
              <w:rPr>
                <w:rFonts w:asciiTheme="minorHAnsi" w:hAnsiTheme="minorHAnsi" w:cstheme="minorHAnsi"/>
                <w:color w:val="000000"/>
              </w:rPr>
              <w:t xml:space="preserve"> may not be worn.</w:t>
            </w:r>
          </w:p>
          <w:p w14:paraId="11E53873" w14:textId="3B84005D" w:rsidR="0032752C" w:rsidRPr="008942DB" w:rsidRDefault="0032752C" w:rsidP="00B239BD">
            <w:pPr>
              <w:pStyle w:val="ListParagraph"/>
              <w:numPr>
                <w:ilvl w:val="0"/>
                <w:numId w:val="14"/>
              </w:numPr>
              <w:tabs>
                <w:tab w:val="left" w:pos="5766"/>
              </w:tabs>
              <w:autoSpaceDE w:val="0"/>
              <w:autoSpaceDN w:val="0"/>
              <w:adjustRightInd w:val="0"/>
              <w:spacing w:after="0" w:line="240" w:lineRule="auto"/>
              <w:ind w:hanging="204"/>
              <w:rPr>
                <w:rFonts w:asciiTheme="minorHAnsi" w:hAnsiTheme="minorHAnsi" w:cstheme="minorHAnsi"/>
                <w:bCs/>
                <w:color w:val="000000" w:themeColor="text1"/>
              </w:rPr>
            </w:pPr>
            <w:r w:rsidRPr="008942DB">
              <w:rPr>
                <w:rFonts w:asciiTheme="minorHAnsi" w:hAnsiTheme="minorHAnsi" w:cstheme="minorHAnsi"/>
                <w:bCs/>
                <w:color w:val="000000" w:themeColor="text1"/>
              </w:rPr>
              <w:t>Long hair exceeding the neck line shall be pinned up or tied back at all times while working on the Operations floor.</w:t>
            </w:r>
            <w:r w:rsidR="004723E1">
              <w:rPr>
                <w:rFonts w:asciiTheme="minorHAnsi" w:hAnsiTheme="minorHAnsi" w:cstheme="minorHAnsi"/>
                <w:bCs/>
                <w:color w:val="000000" w:themeColor="text1"/>
              </w:rPr>
              <w:t xml:space="preserve"> Ponytails exceeding the neckline shall also be pinned up.</w:t>
            </w:r>
            <w:r w:rsidR="00433940">
              <w:rPr>
                <w:rFonts w:asciiTheme="minorHAnsi" w:hAnsiTheme="minorHAnsi" w:cstheme="minorHAnsi"/>
                <w:bCs/>
                <w:color w:val="000000" w:themeColor="text1"/>
              </w:rPr>
              <w:t xml:space="preserve"> For convenience, hair ties are available in restrooms.  Long scarves or other head coverings must be tied closely around the head. </w:t>
            </w:r>
          </w:p>
          <w:p w14:paraId="11E53874" w14:textId="77777777" w:rsidR="0032752C" w:rsidRPr="00104ED8" w:rsidRDefault="0032752C" w:rsidP="00B239BD">
            <w:pPr>
              <w:pStyle w:val="ListParagraph"/>
              <w:numPr>
                <w:ilvl w:val="0"/>
                <w:numId w:val="14"/>
              </w:numPr>
              <w:tabs>
                <w:tab w:val="left" w:pos="5766"/>
              </w:tabs>
              <w:autoSpaceDE w:val="0"/>
              <w:autoSpaceDN w:val="0"/>
              <w:adjustRightInd w:val="0"/>
              <w:spacing w:after="0" w:line="240" w:lineRule="auto"/>
              <w:ind w:hanging="204"/>
              <w:rPr>
                <w:rFonts w:asciiTheme="minorHAnsi" w:hAnsiTheme="minorHAnsi" w:cstheme="minorHAnsi"/>
                <w:bCs/>
                <w:color w:val="000000" w:themeColor="text1"/>
              </w:rPr>
            </w:pPr>
            <w:r w:rsidRPr="00104ED8">
              <w:rPr>
                <w:rFonts w:asciiTheme="minorHAnsi" w:hAnsiTheme="minorHAnsi" w:cstheme="minorHAnsi"/>
                <w:bCs/>
                <w:color w:val="000000" w:themeColor="text1"/>
              </w:rPr>
              <w:t xml:space="preserve">Beards exceeding 3 inches/ 7.6 centimeters from the face shall be tied up or netted on the Operations floor. </w:t>
            </w:r>
          </w:p>
          <w:p w14:paraId="11E53875" w14:textId="520EC9FF" w:rsidR="0032752C" w:rsidRPr="00104ED8" w:rsidRDefault="0032752C" w:rsidP="00B239BD">
            <w:pPr>
              <w:pStyle w:val="ListParagraph"/>
              <w:numPr>
                <w:ilvl w:val="0"/>
                <w:numId w:val="14"/>
              </w:numPr>
              <w:tabs>
                <w:tab w:val="left" w:pos="5766"/>
              </w:tabs>
              <w:autoSpaceDE w:val="0"/>
              <w:autoSpaceDN w:val="0"/>
              <w:adjustRightInd w:val="0"/>
              <w:spacing w:after="0" w:line="240" w:lineRule="auto"/>
              <w:ind w:hanging="204"/>
              <w:rPr>
                <w:rFonts w:asciiTheme="minorHAnsi" w:hAnsiTheme="minorHAnsi" w:cstheme="minorHAnsi"/>
                <w:bCs/>
                <w:color w:val="000000" w:themeColor="text1"/>
              </w:rPr>
            </w:pPr>
            <w:r w:rsidRPr="00104ED8">
              <w:rPr>
                <w:rFonts w:asciiTheme="minorHAnsi" w:hAnsiTheme="minorHAnsi" w:cstheme="minorHAnsi"/>
                <w:bCs/>
                <w:color w:val="000000" w:themeColor="text1"/>
              </w:rPr>
              <w:t xml:space="preserve">Baggy clothing or clothing, jewelry, </w:t>
            </w:r>
            <w:r w:rsidR="00433940">
              <w:rPr>
                <w:rFonts w:asciiTheme="minorHAnsi" w:hAnsiTheme="minorHAnsi" w:cstheme="minorHAnsi"/>
                <w:bCs/>
                <w:color w:val="000000" w:themeColor="text1"/>
              </w:rPr>
              <w:t xml:space="preserve">scarves, </w:t>
            </w:r>
            <w:r w:rsidRPr="00104ED8">
              <w:rPr>
                <w:rFonts w:asciiTheme="minorHAnsi" w:hAnsiTheme="minorHAnsi" w:cstheme="minorHAnsi"/>
                <w:bCs/>
                <w:color w:val="000000" w:themeColor="text1"/>
              </w:rPr>
              <w:t>or accessories that can get caught in moving equipment, such as chains, drawstrings or other articles shall not be worn on the Operations floor.</w:t>
            </w:r>
          </w:p>
          <w:p w14:paraId="11E53876" w14:textId="1C683027" w:rsidR="0032752C" w:rsidRPr="00104ED8" w:rsidRDefault="0032752C" w:rsidP="00B239BD">
            <w:pPr>
              <w:pStyle w:val="ListParagraph"/>
              <w:numPr>
                <w:ilvl w:val="0"/>
                <w:numId w:val="14"/>
              </w:numPr>
              <w:tabs>
                <w:tab w:val="left" w:pos="5766"/>
              </w:tabs>
              <w:autoSpaceDE w:val="0"/>
              <w:autoSpaceDN w:val="0"/>
              <w:adjustRightInd w:val="0"/>
              <w:spacing w:after="0" w:line="240" w:lineRule="auto"/>
              <w:ind w:hanging="204"/>
              <w:rPr>
                <w:rFonts w:asciiTheme="minorHAnsi" w:hAnsiTheme="minorHAnsi" w:cstheme="minorHAnsi"/>
                <w:bCs/>
                <w:color w:val="000000" w:themeColor="text1"/>
              </w:rPr>
            </w:pPr>
            <w:r w:rsidRPr="00104ED8">
              <w:rPr>
                <w:rFonts w:asciiTheme="minorHAnsi" w:hAnsiTheme="minorHAnsi" w:cstheme="minorHAnsi"/>
                <w:bCs/>
                <w:color w:val="000000" w:themeColor="text1"/>
              </w:rPr>
              <w:t xml:space="preserve">Necklaces </w:t>
            </w:r>
            <w:r w:rsidR="00433940">
              <w:rPr>
                <w:rFonts w:asciiTheme="minorHAnsi" w:hAnsiTheme="minorHAnsi" w:cstheme="minorHAnsi"/>
                <w:bCs/>
                <w:color w:val="000000" w:themeColor="text1"/>
              </w:rPr>
              <w:t xml:space="preserve">or scarves </w:t>
            </w:r>
            <w:r w:rsidRPr="00104ED8">
              <w:rPr>
                <w:rFonts w:asciiTheme="minorHAnsi" w:hAnsiTheme="minorHAnsi" w:cstheme="minorHAnsi"/>
                <w:bCs/>
                <w:color w:val="000000" w:themeColor="text1"/>
              </w:rPr>
              <w:t>that hang more than 3 inches / 7.6 centimeters beyond the neckline are prohibited.</w:t>
            </w:r>
          </w:p>
          <w:p w14:paraId="11E53877" w14:textId="77777777" w:rsidR="0032752C" w:rsidRPr="00104ED8" w:rsidRDefault="0032752C" w:rsidP="00B239BD">
            <w:pPr>
              <w:pStyle w:val="ListParagraph"/>
              <w:numPr>
                <w:ilvl w:val="0"/>
                <w:numId w:val="14"/>
              </w:numPr>
              <w:tabs>
                <w:tab w:val="left" w:pos="5766"/>
              </w:tabs>
              <w:autoSpaceDE w:val="0"/>
              <w:autoSpaceDN w:val="0"/>
              <w:adjustRightInd w:val="0"/>
              <w:spacing w:after="0" w:line="240" w:lineRule="auto"/>
              <w:ind w:hanging="204"/>
              <w:rPr>
                <w:rFonts w:asciiTheme="minorHAnsi" w:hAnsiTheme="minorHAnsi" w:cstheme="minorHAnsi"/>
                <w:bCs/>
                <w:color w:val="000000" w:themeColor="text1"/>
              </w:rPr>
            </w:pPr>
            <w:r w:rsidRPr="00104ED8">
              <w:rPr>
                <w:rFonts w:asciiTheme="minorHAnsi" w:hAnsiTheme="minorHAnsi" w:cstheme="minorHAnsi"/>
                <w:bCs/>
                <w:color w:val="000000" w:themeColor="text1"/>
              </w:rPr>
              <w:t>Sunglasses are not permitted on the Operations floor. Tinted lenses are only permitted for Associates who are performing welding operations or have a medical need. All employees who have a medical need shall provide documentation from their medical provider.</w:t>
            </w:r>
          </w:p>
          <w:p w14:paraId="11E53878" w14:textId="77777777" w:rsidR="0032752C" w:rsidRPr="00104ED8" w:rsidRDefault="0032752C" w:rsidP="00B239BD">
            <w:pPr>
              <w:pStyle w:val="ListParagraph"/>
              <w:numPr>
                <w:ilvl w:val="0"/>
                <w:numId w:val="14"/>
              </w:numPr>
              <w:tabs>
                <w:tab w:val="left" w:pos="5766"/>
              </w:tabs>
              <w:autoSpaceDE w:val="0"/>
              <w:autoSpaceDN w:val="0"/>
              <w:adjustRightInd w:val="0"/>
              <w:spacing w:after="0" w:line="240" w:lineRule="auto"/>
              <w:ind w:hanging="204"/>
              <w:rPr>
                <w:rFonts w:asciiTheme="minorHAnsi" w:hAnsiTheme="minorHAnsi" w:cstheme="minorHAnsi"/>
                <w:bCs/>
                <w:color w:val="000000" w:themeColor="text1"/>
              </w:rPr>
            </w:pPr>
            <w:r w:rsidRPr="00104ED8">
              <w:rPr>
                <w:rFonts w:asciiTheme="minorHAnsi" w:hAnsiTheme="minorHAnsi" w:cstheme="minorHAnsi"/>
                <w:bCs/>
                <w:color w:val="000000" w:themeColor="text1"/>
              </w:rPr>
              <w:t>Mirrored lenses or other lenses that interfere with eye contact between PIT drivers and pedestrians are prohibited on the operations floor.</w:t>
            </w:r>
          </w:p>
          <w:p w14:paraId="11E53879" w14:textId="77777777" w:rsidR="00A16B0B" w:rsidRPr="00104ED8" w:rsidRDefault="0032752C" w:rsidP="00B239BD">
            <w:pPr>
              <w:pStyle w:val="ListParagraph"/>
              <w:numPr>
                <w:ilvl w:val="0"/>
                <w:numId w:val="14"/>
              </w:numPr>
              <w:tabs>
                <w:tab w:val="left" w:pos="5766"/>
              </w:tabs>
              <w:autoSpaceDE w:val="0"/>
              <w:autoSpaceDN w:val="0"/>
              <w:adjustRightInd w:val="0"/>
              <w:spacing w:after="0" w:line="240" w:lineRule="auto"/>
              <w:ind w:hanging="204"/>
              <w:rPr>
                <w:rFonts w:asciiTheme="minorHAnsi" w:hAnsiTheme="minorHAnsi" w:cstheme="minorHAnsi"/>
                <w:bCs/>
                <w:color w:val="000000" w:themeColor="text1"/>
              </w:rPr>
            </w:pPr>
            <w:r w:rsidRPr="00104ED8">
              <w:rPr>
                <w:rFonts w:asciiTheme="minorHAnsi" w:hAnsiTheme="minorHAnsi" w:cstheme="minorHAnsi"/>
                <w:bCs/>
                <w:color w:val="000000" w:themeColor="text1"/>
              </w:rPr>
              <w:t>All badge lanyards worn on the operations floor shall have the ability to easily break away from the body or clothing if caught in moving equipment.</w:t>
            </w:r>
          </w:p>
        </w:tc>
      </w:tr>
      <w:tr w:rsidR="00A16B0B" w:rsidRPr="00104ED8" w14:paraId="11E5387C" w14:textId="77777777" w:rsidTr="00B239BD">
        <w:trPr>
          <w:trHeight w:val="183"/>
        </w:trPr>
        <w:tc>
          <w:tcPr>
            <w:tcW w:w="10260" w:type="dxa"/>
            <w:gridSpan w:val="2"/>
            <w:tcBorders>
              <w:top w:val="single" w:sz="24" w:space="0" w:color="000000" w:themeColor="text1"/>
              <w:left w:val="single" w:sz="24" w:space="0" w:color="000000" w:themeColor="text1"/>
              <w:bottom w:val="single" w:sz="24" w:space="0" w:color="000000" w:themeColor="text1"/>
              <w:right w:val="single" w:sz="24" w:space="0" w:color="000000" w:themeColor="text1"/>
            </w:tcBorders>
            <w:shd w:val="clear" w:color="000000" w:fill="C00000"/>
            <w:hideMark/>
          </w:tcPr>
          <w:p w14:paraId="11E5387B" w14:textId="77777777" w:rsidR="00A16B0B" w:rsidRPr="00104ED8" w:rsidRDefault="00A16B0B" w:rsidP="00B239BD">
            <w:pPr>
              <w:spacing w:after="0" w:line="240" w:lineRule="auto"/>
              <w:ind w:hanging="204"/>
              <w:jc w:val="center"/>
              <w:rPr>
                <w:rFonts w:asciiTheme="minorHAnsi" w:eastAsia="Times New Roman" w:hAnsiTheme="minorHAnsi" w:cstheme="minorHAnsi"/>
                <w:b/>
                <w:bCs/>
                <w:color w:val="FFFFFF"/>
              </w:rPr>
            </w:pPr>
            <w:r w:rsidRPr="00104ED8">
              <w:rPr>
                <w:rFonts w:asciiTheme="minorHAnsi" w:eastAsia="Times New Roman" w:hAnsiTheme="minorHAnsi" w:cstheme="minorHAnsi"/>
                <w:b/>
                <w:bCs/>
                <w:color w:val="FFFFFF"/>
              </w:rPr>
              <w:t>Safety Incident Reporting and Investigation</w:t>
            </w:r>
          </w:p>
        </w:tc>
      </w:tr>
      <w:tr w:rsidR="00A16B0B" w:rsidRPr="00104ED8" w14:paraId="11E53883" w14:textId="77777777" w:rsidTr="00B239BD">
        <w:trPr>
          <w:trHeight w:val="300"/>
        </w:trPr>
        <w:tc>
          <w:tcPr>
            <w:tcW w:w="366" w:type="dxa"/>
            <w:tcBorders>
              <w:top w:val="single" w:sz="24" w:space="0" w:color="000000" w:themeColor="text1"/>
              <w:bottom w:val="single" w:sz="24" w:space="0" w:color="000000" w:themeColor="text1"/>
              <w:right w:val="nil"/>
            </w:tcBorders>
            <w:shd w:val="clear" w:color="auto" w:fill="auto"/>
          </w:tcPr>
          <w:p w14:paraId="11E5387D" w14:textId="77777777" w:rsidR="00A16B0B" w:rsidRPr="00104ED8" w:rsidRDefault="00A16B0B" w:rsidP="00A16B0B">
            <w:pPr>
              <w:spacing w:after="0" w:line="240" w:lineRule="auto"/>
              <w:rPr>
                <w:rFonts w:asciiTheme="minorHAnsi" w:eastAsia="Times New Roman" w:hAnsiTheme="minorHAnsi" w:cstheme="minorHAnsi"/>
                <w:color w:val="000000"/>
              </w:rPr>
            </w:pPr>
          </w:p>
        </w:tc>
        <w:tc>
          <w:tcPr>
            <w:tcW w:w="9894" w:type="dxa"/>
            <w:tcBorders>
              <w:top w:val="single" w:sz="24" w:space="0" w:color="000000" w:themeColor="text1"/>
              <w:left w:val="nil"/>
              <w:bottom w:val="single" w:sz="24" w:space="0" w:color="000000" w:themeColor="text1"/>
              <w:right w:val="single" w:sz="24" w:space="0" w:color="000000" w:themeColor="text1"/>
            </w:tcBorders>
            <w:shd w:val="clear" w:color="auto" w:fill="auto"/>
          </w:tcPr>
          <w:p w14:paraId="11E5387E" w14:textId="49DF17B5" w:rsidR="0032752C" w:rsidRPr="00104ED8" w:rsidRDefault="0032752C" w:rsidP="00B239BD">
            <w:pPr>
              <w:pStyle w:val="ListParagraph"/>
              <w:numPr>
                <w:ilvl w:val="0"/>
                <w:numId w:val="14"/>
              </w:numPr>
              <w:autoSpaceDE w:val="0"/>
              <w:autoSpaceDN w:val="0"/>
              <w:adjustRightInd w:val="0"/>
              <w:spacing w:after="0" w:line="240" w:lineRule="auto"/>
              <w:ind w:hanging="204"/>
              <w:rPr>
                <w:rFonts w:asciiTheme="minorHAnsi" w:hAnsiTheme="minorHAnsi" w:cstheme="minorHAnsi"/>
                <w:bCs/>
                <w:color w:val="000000" w:themeColor="text1"/>
              </w:rPr>
            </w:pPr>
            <w:r w:rsidRPr="00104ED8">
              <w:rPr>
                <w:rFonts w:asciiTheme="minorHAnsi" w:hAnsiTheme="minorHAnsi" w:cstheme="minorHAnsi"/>
                <w:bCs/>
                <w:color w:val="000000" w:themeColor="text1"/>
              </w:rPr>
              <w:t xml:space="preserve">Associates shall report all safety incidents </w:t>
            </w:r>
            <w:r w:rsidR="007A40DC">
              <w:rPr>
                <w:rFonts w:asciiTheme="minorHAnsi" w:hAnsiTheme="minorHAnsi" w:cstheme="minorHAnsi"/>
                <w:bCs/>
                <w:color w:val="000000" w:themeColor="text1"/>
              </w:rPr>
              <w:t xml:space="preserve">immediately, but no later than </w:t>
            </w:r>
            <w:r w:rsidR="004723E1">
              <w:rPr>
                <w:rFonts w:asciiTheme="minorHAnsi" w:hAnsiTheme="minorHAnsi" w:cstheme="minorHAnsi"/>
                <w:bCs/>
                <w:color w:val="000000" w:themeColor="text1"/>
              </w:rPr>
              <w:t>the end of the next shift</w:t>
            </w:r>
            <w:r w:rsidRPr="00104ED8">
              <w:rPr>
                <w:rFonts w:asciiTheme="minorHAnsi" w:hAnsiTheme="minorHAnsi" w:cstheme="minorHAnsi"/>
                <w:bCs/>
                <w:color w:val="000000" w:themeColor="text1"/>
              </w:rPr>
              <w:t>.</w:t>
            </w:r>
          </w:p>
          <w:p w14:paraId="11E5387F" w14:textId="77777777" w:rsidR="0032752C" w:rsidRPr="00104ED8" w:rsidRDefault="0032752C" w:rsidP="00B239BD">
            <w:pPr>
              <w:pStyle w:val="ListParagraph"/>
              <w:numPr>
                <w:ilvl w:val="0"/>
                <w:numId w:val="14"/>
              </w:numPr>
              <w:autoSpaceDE w:val="0"/>
              <w:autoSpaceDN w:val="0"/>
              <w:adjustRightInd w:val="0"/>
              <w:spacing w:after="0" w:line="240" w:lineRule="auto"/>
              <w:ind w:hanging="204"/>
              <w:rPr>
                <w:rFonts w:asciiTheme="minorHAnsi" w:hAnsiTheme="minorHAnsi" w:cstheme="minorHAnsi"/>
                <w:bCs/>
                <w:color w:val="000000" w:themeColor="text1"/>
              </w:rPr>
            </w:pPr>
            <w:r w:rsidRPr="00104ED8">
              <w:rPr>
                <w:rFonts w:asciiTheme="minorHAnsi" w:hAnsiTheme="minorHAnsi" w:cstheme="minorHAnsi"/>
                <w:bCs/>
                <w:color w:val="000000" w:themeColor="text1"/>
              </w:rPr>
              <w:t xml:space="preserve">Injured Associates, bystanders, and witnesses involved in safety incidents shall actively, honestly, and cooperatively participate in incident investigations. </w:t>
            </w:r>
          </w:p>
          <w:p w14:paraId="11E53880" w14:textId="77777777" w:rsidR="0032752C" w:rsidRPr="00104ED8" w:rsidRDefault="0032752C" w:rsidP="00B239BD">
            <w:pPr>
              <w:pStyle w:val="ListParagraph"/>
              <w:numPr>
                <w:ilvl w:val="0"/>
                <w:numId w:val="14"/>
              </w:numPr>
              <w:autoSpaceDE w:val="0"/>
              <w:autoSpaceDN w:val="0"/>
              <w:adjustRightInd w:val="0"/>
              <w:spacing w:after="0" w:line="240" w:lineRule="auto"/>
              <w:ind w:hanging="204"/>
              <w:rPr>
                <w:rFonts w:asciiTheme="minorHAnsi" w:hAnsiTheme="minorHAnsi" w:cstheme="minorHAnsi"/>
                <w:bCs/>
                <w:color w:val="000000" w:themeColor="text1"/>
              </w:rPr>
            </w:pPr>
            <w:r w:rsidRPr="00104ED8">
              <w:rPr>
                <w:rFonts w:asciiTheme="minorHAnsi" w:hAnsiTheme="minorHAnsi" w:cstheme="minorHAnsi"/>
                <w:bCs/>
                <w:color w:val="000000" w:themeColor="text1"/>
              </w:rPr>
              <w:t>Associates shall report to their manager or Human Resources all personal medications that may affect their ability to safely perform their work.</w:t>
            </w:r>
          </w:p>
          <w:p w14:paraId="11E53881" w14:textId="77777777" w:rsidR="0032752C" w:rsidRPr="00104ED8" w:rsidRDefault="0032752C" w:rsidP="00B239BD">
            <w:pPr>
              <w:pStyle w:val="ListParagraph"/>
              <w:numPr>
                <w:ilvl w:val="0"/>
                <w:numId w:val="14"/>
              </w:numPr>
              <w:autoSpaceDE w:val="0"/>
              <w:autoSpaceDN w:val="0"/>
              <w:adjustRightInd w:val="0"/>
              <w:spacing w:after="0" w:line="240" w:lineRule="auto"/>
              <w:ind w:hanging="204"/>
              <w:rPr>
                <w:rFonts w:asciiTheme="minorHAnsi" w:hAnsiTheme="minorHAnsi" w:cstheme="minorHAnsi"/>
                <w:bCs/>
                <w:color w:val="000000" w:themeColor="text1"/>
              </w:rPr>
            </w:pPr>
            <w:r w:rsidRPr="00104ED8">
              <w:rPr>
                <w:rFonts w:asciiTheme="minorHAnsi" w:hAnsiTheme="minorHAnsi" w:cstheme="minorHAnsi"/>
                <w:bCs/>
                <w:color w:val="000000" w:themeColor="text1"/>
              </w:rPr>
              <w:t>Associates shall report non‐work related injuries or pre‐existing conditions that may impact their ability to safely perform their work or that may be further aggravated by their work to ensure they are not placed at greater risk of injury.</w:t>
            </w:r>
          </w:p>
          <w:p w14:paraId="11E53882" w14:textId="77777777" w:rsidR="00A16B0B" w:rsidRPr="00104ED8" w:rsidRDefault="0032752C" w:rsidP="00B239BD">
            <w:pPr>
              <w:pStyle w:val="ListParagraph"/>
              <w:numPr>
                <w:ilvl w:val="0"/>
                <w:numId w:val="14"/>
              </w:numPr>
              <w:autoSpaceDE w:val="0"/>
              <w:autoSpaceDN w:val="0"/>
              <w:adjustRightInd w:val="0"/>
              <w:spacing w:after="0" w:line="240" w:lineRule="auto"/>
              <w:ind w:hanging="204"/>
              <w:rPr>
                <w:rFonts w:asciiTheme="minorHAnsi" w:hAnsiTheme="minorHAnsi" w:cstheme="minorHAnsi"/>
                <w:bCs/>
                <w:color w:val="000000" w:themeColor="text1"/>
              </w:rPr>
            </w:pPr>
            <w:r w:rsidRPr="00104ED8">
              <w:rPr>
                <w:rFonts w:asciiTheme="minorHAnsi" w:hAnsiTheme="minorHAnsi" w:cstheme="minorHAnsi"/>
                <w:bCs/>
                <w:color w:val="000000" w:themeColor="text1"/>
              </w:rPr>
              <w:t>Associates shall correct unsafe conditions they encounter. If the Associate is unable to immediately correct the unsafe condition, Associates are required to report the condition to their manager.</w:t>
            </w:r>
          </w:p>
        </w:tc>
      </w:tr>
      <w:tr w:rsidR="00A16B0B" w:rsidRPr="00104ED8" w14:paraId="11E53885" w14:textId="77777777" w:rsidTr="00B239BD">
        <w:trPr>
          <w:trHeight w:val="138"/>
        </w:trPr>
        <w:tc>
          <w:tcPr>
            <w:tcW w:w="10260" w:type="dxa"/>
            <w:gridSpan w:val="2"/>
            <w:tcBorders>
              <w:top w:val="single" w:sz="24" w:space="0" w:color="000000" w:themeColor="text1"/>
              <w:left w:val="single" w:sz="24" w:space="0" w:color="000000" w:themeColor="text1"/>
              <w:bottom w:val="single" w:sz="24" w:space="0" w:color="000000" w:themeColor="text1"/>
              <w:right w:val="single" w:sz="24" w:space="0" w:color="000000" w:themeColor="text1"/>
            </w:tcBorders>
            <w:shd w:val="clear" w:color="auto" w:fill="0F243E" w:themeFill="text2" w:themeFillShade="80"/>
            <w:hideMark/>
          </w:tcPr>
          <w:p w14:paraId="11E53884" w14:textId="77777777" w:rsidR="00A16B0B" w:rsidRPr="00104ED8" w:rsidRDefault="00A16B0B" w:rsidP="00B239BD">
            <w:pPr>
              <w:spacing w:after="0" w:line="240" w:lineRule="auto"/>
              <w:ind w:hanging="204"/>
              <w:jc w:val="center"/>
              <w:rPr>
                <w:rFonts w:asciiTheme="minorHAnsi" w:eastAsia="Times New Roman" w:hAnsiTheme="minorHAnsi" w:cstheme="minorHAnsi"/>
                <w:b/>
                <w:bCs/>
                <w:color w:val="FFFFFF"/>
              </w:rPr>
            </w:pPr>
            <w:r w:rsidRPr="00104ED8">
              <w:rPr>
                <w:rFonts w:asciiTheme="minorHAnsi" w:eastAsia="Times New Roman" w:hAnsiTheme="minorHAnsi" w:cstheme="minorHAnsi"/>
                <w:b/>
                <w:bCs/>
                <w:color w:val="FFFFFF"/>
              </w:rPr>
              <w:t>General Safety Rules</w:t>
            </w:r>
          </w:p>
        </w:tc>
      </w:tr>
      <w:tr w:rsidR="00A16B0B" w:rsidRPr="00104ED8" w14:paraId="11E5388D" w14:textId="77777777" w:rsidTr="00B239BD">
        <w:trPr>
          <w:trHeight w:val="300"/>
        </w:trPr>
        <w:tc>
          <w:tcPr>
            <w:tcW w:w="366" w:type="dxa"/>
            <w:tcBorders>
              <w:top w:val="single" w:sz="24" w:space="0" w:color="000000" w:themeColor="text1"/>
              <w:bottom w:val="single" w:sz="24" w:space="0" w:color="000000" w:themeColor="text1"/>
              <w:right w:val="nil"/>
            </w:tcBorders>
            <w:shd w:val="clear" w:color="auto" w:fill="auto"/>
          </w:tcPr>
          <w:p w14:paraId="11E53886" w14:textId="77777777" w:rsidR="00A16B0B" w:rsidRPr="00B239BD" w:rsidRDefault="00A16B0B" w:rsidP="00B239BD"/>
        </w:tc>
        <w:tc>
          <w:tcPr>
            <w:tcW w:w="9894" w:type="dxa"/>
            <w:tcBorders>
              <w:top w:val="single" w:sz="24" w:space="0" w:color="000000" w:themeColor="text1"/>
              <w:left w:val="nil"/>
              <w:bottom w:val="single" w:sz="24" w:space="0" w:color="000000" w:themeColor="text1"/>
              <w:right w:val="single" w:sz="24" w:space="0" w:color="000000" w:themeColor="text1"/>
            </w:tcBorders>
            <w:shd w:val="clear" w:color="auto" w:fill="auto"/>
          </w:tcPr>
          <w:p w14:paraId="11E53887" w14:textId="77777777" w:rsidR="0032752C" w:rsidRPr="00104ED8" w:rsidRDefault="0032752C" w:rsidP="00B239BD">
            <w:pPr>
              <w:pStyle w:val="ListParagraph"/>
              <w:numPr>
                <w:ilvl w:val="0"/>
                <w:numId w:val="14"/>
              </w:numPr>
              <w:autoSpaceDE w:val="0"/>
              <w:autoSpaceDN w:val="0"/>
              <w:adjustRightInd w:val="0"/>
              <w:spacing w:after="0" w:line="240" w:lineRule="auto"/>
              <w:ind w:hanging="204"/>
              <w:rPr>
                <w:rFonts w:asciiTheme="minorHAnsi" w:hAnsiTheme="minorHAnsi" w:cstheme="minorHAnsi"/>
                <w:bCs/>
                <w:color w:val="000000" w:themeColor="text1"/>
              </w:rPr>
            </w:pPr>
            <w:r w:rsidRPr="00104ED8">
              <w:rPr>
                <w:rFonts w:asciiTheme="minorHAnsi" w:hAnsiTheme="minorHAnsi" w:cstheme="minorHAnsi"/>
                <w:bCs/>
                <w:color w:val="000000" w:themeColor="text1"/>
              </w:rPr>
              <w:t>Parking lot speeds shall be posted at speeds no greater than 10 mph / 16 kph throughout the parking lot.</w:t>
            </w:r>
          </w:p>
          <w:p w14:paraId="11E53888" w14:textId="77777777" w:rsidR="0032752C" w:rsidRPr="00104ED8" w:rsidRDefault="0032752C" w:rsidP="00B239BD">
            <w:pPr>
              <w:pStyle w:val="ListParagraph"/>
              <w:numPr>
                <w:ilvl w:val="0"/>
                <w:numId w:val="14"/>
              </w:numPr>
              <w:autoSpaceDE w:val="0"/>
              <w:autoSpaceDN w:val="0"/>
              <w:adjustRightInd w:val="0"/>
              <w:spacing w:after="0" w:line="240" w:lineRule="auto"/>
              <w:ind w:hanging="204"/>
              <w:rPr>
                <w:rFonts w:asciiTheme="minorHAnsi" w:hAnsiTheme="minorHAnsi" w:cstheme="minorHAnsi"/>
                <w:bCs/>
                <w:color w:val="000000" w:themeColor="text1"/>
              </w:rPr>
            </w:pPr>
            <w:r w:rsidRPr="00104ED8">
              <w:rPr>
                <w:rFonts w:asciiTheme="minorHAnsi" w:hAnsiTheme="minorHAnsi" w:cstheme="minorHAnsi"/>
                <w:bCs/>
                <w:color w:val="000000" w:themeColor="text1"/>
              </w:rPr>
              <w:t>Associates shall not run on Amazon owned, leased, or occupied property.</w:t>
            </w:r>
          </w:p>
          <w:p w14:paraId="11E53889" w14:textId="77777777" w:rsidR="0032752C" w:rsidRPr="00104ED8" w:rsidRDefault="0032752C" w:rsidP="00B239BD">
            <w:pPr>
              <w:pStyle w:val="ListParagraph"/>
              <w:numPr>
                <w:ilvl w:val="0"/>
                <w:numId w:val="14"/>
              </w:numPr>
              <w:autoSpaceDE w:val="0"/>
              <w:autoSpaceDN w:val="0"/>
              <w:adjustRightInd w:val="0"/>
              <w:spacing w:after="0" w:line="240" w:lineRule="auto"/>
              <w:ind w:hanging="204"/>
              <w:rPr>
                <w:rFonts w:asciiTheme="minorHAnsi" w:hAnsiTheme="minorHAnsi" w:cstheme="minorHAnsi"/>
                <w:bCs/>
                <w:color w:val="000000" w:themeColor="text1"/>
              </w:rPr>
            </w:pPr>
            <w:r w:rsidRPr="00104ED8">
              <w:rPr>
                <w:rFonts w:asciiTheme="minorHAnsi" w:hAnsiTheme="minorHAnsi" w:cstheme="minorHAnsi"/>
                <w:bCs/>
                <w:color w:val="000000" w:themeColor="text1"/>
              </w:rPr>
              <w:t>Associates shall not participate in horseplay on Amazon owned, leased, or occupied property.</w:t>
            </w:r>
          </w:p>
          <w:p w14:paraId="11E5388A" w14:textId="77777777" w:rsidR="0032752C" w:rsidRPr="00104ED8" w:rsidRDefault="0032752C" w:rsidP="00B239BD">
            <w:pPr>
              <w:pStyle w:val="ListParagraph"/>
              <w:numPr>
                <w:ilvl w:val="0"/>
                <w:numId w:val="14"/>
              </w:numPr>
              <w:autoSpaceDE w:val="0"/>
              <w:autoSpaceDN w:val="0"/>
              <w:adjustRightInd w:val="0"/>
              <w:spacing w:after="0" w:line="240" w:lineRule="auto"/>
              <w:ind w:hanging="204"/>
              <w:rPr>
                <w:rFonts w:asciiTheme="minorHAnsi" w:hAnsiTheme="minorHAnsi" w:cstheme="minorHAnsi"/>
                <w:bCs/>
                <w:color w:val="000000" w:themeColor="text1"/>
              </w:rPr>
            </w:pPr>
            <w:r w:rsidRPr="00104ED8">
              <w:rPr>
                <w:rFonts w:asciiTheme="minorHAnsi" w:hAnsiTheme="minorHAnsi" w:cstheme="minorHAnsi"/>
                <w:bCs/>
                <w:color w:val="000000" w:themeColor="text1"/>
              </w:rPr>
              <w:t xml:space="preserve">Personnel permitted to use a mobile phone </w:t>
            </w:r>
            <w:r w:rsidR="00A3647B">
              <w:rPr>
                <w:rFonts w:asciiTheme="minorHAnsi" w:hAnsiTheme="minorHAnsi" w:cstheme="minorHAnsi"/>
                <w:bCs/>
                <w:color w:val="000000" w:themeColor="text1"/>
              </w:rPr>
              <w:t xml:space="preserve">or other radio/communication device </w:t>
            </w:r>
            <w:r w:rsidRPr="00104ED8">
              <w:rPr>
                <w:rFonts w:asciiTheme="minorHAnsi" w:hAnsiTheme="minorHAnsi" w:cstheme="minorHAnsi"/>
                <w:bCs/>
                <w:color w:val="000000" w:themeColor="text1"/>
              </w:rPr>
              <w:t xml:space="preserve">on the operations floor shall not walk while talking on the </w:t>
            </w:r>
            <w:r w:rsidR="003C29F1">
              <w:rPr>
                <w:rFonts w:asciiTheme="minorHAnsi" w:hAnsiTheme="minorHAnsi" w:cstheme="minorHAnsi"/>
                <w:bCs/>
                <w:color w:val="000000" w:themeColor="text1"/>
              </w:rPr>
              <w:t>device</w:t>
            </w:r>
            <w:r w:rsidRPr="00104ED8">
              <w:rPr>
                <w:rFonts w:asciiTheme="minorHAnsi" w:hAnsiTheme="minorHAnsi" w:cstheme="minorHAnsi"/>
                <w:bCs/>
                <w:color w:val="000000" w:themeColor="text1"/>
              </w:rPr>
              <w:t>.</w:t>
            </w:r>
          </w:p>
          <w:p w14:paraId="11E5388B" w14:textId="77777777" w:rsidR="0032752C" w:rsidRPr="00104ED8" w:rsidRDefault="0032752C" w:rsidP="00B239BD">
            <w:pPr>
              <w:pStyle w:val="ListParagraph"/>
              <w:numPr>
                <w:ilvl w:val="0"/>
                <w:numId w:val="14"/>
              </w:numPr>
              <w:autoSpaceDE w:val="0"/>
              <w:autoSpaceDN w:val="0"/>
              <w:adjustRightInd w:val="0"/>
              <w:spacing w:after="0" w:line="240" w:lineRule="auto"/>
              <w:ind w:hanging="204"/>
              <w:rPr>
                <w:rFonts w:asciiTheme="minorHAnsi" w:hAnsiTheme="minorHAnsi" w:cstheme="minorHAnsi"/>
                <w:bCs/>
                <w:color w:val="000000" w:themeColor="text1"/>
              </w:rPr>
            </w:pPr>
            <w:r w:rsidRPr="00104ED8">
              <w:rPr>
                <w:rFonts w:asciiTheme="minorHAnsi" w:hAnsiTheme="minorHAnsi" w:cstheme="minorHAnsi"/>
                <w:bCs/>
                <w:color w:val="000000" w:themeColor="text1"/>
              </w:rPr>
              <w:lastRenderedPageBreak/>
              <w:t>Ergonomics mats / anti‐fatigue mats shall be available at all work stations where Associates stand for more than 15 minutes consecutively.</w:t>
            </w:r>
          </w:p>
          <w:p w14:paraId="11E5388C" w14:textId="77777777" w:rsidR="00A16B0B" w:rsidRPr="008C1DCC" w:rsidRDefault="0032752C" w:rsidP="00B239BD">
            <w:pPr>
              <w:pStyle w:val="ListParagraph"/>
              <w:numPr>
                <w:ilvl w:val="0"/>
                <w:numId w:val="14"/>
              </w:numPr>
              <w:autoSpaceDE w:val="0"/>
              <w:autoSpaceDN w:val="0"/>
              <w:adjustRightInd w:val="0"/>
              <w:spacing w:after="0" w:line="240" w:lineRule="auto"/>
              <w:ind w:hanging="204"/>
              <w:rPr>
                <w:rFonts w:asciiTheme="minorHAnsi" w:hAnsiTheme="minorHAnsi" w:cstheme="minorHAnsi"/>
                <w:bCs/>
                <w:color w:val="000000" w:themeColor="text1"/>
              </w:rPr>
            </w:pPr>
            <w:r w:rsidRPr="00104ED8">
              <w:rPr>
                <w:rFonts w:asciiTheme="minorHAnsi" w:hAnsiTheme="minorHAnsi" w:cstheme="minorHAnsi"/>
                <w:bCs/>
                <w:color w:val="000000" w:themeColor="text1"/>
              </w:rPr>
              <w:t>Associates shall not use elevators during emergency evacuations.</w:t>
            </w:r>
          </w:p>
        </w:tc>
      </w:tr>
    </w:tbl>
    <w:p w14:paraId="11E5388E" w14:textId="77777777" w:rsidR="00EF767F" w:rsidRDefault="00EF767F" w:rsidP="0009705F">
      <w:pPr>
        <w:rPr>
          <w:ins w:id="2" w:author="Anderson, Mike" w:date="2017-05-19T11:19:00Z"/>
          <w:rFonts w:asciiTheme="minorHAnsi" w:hAnsiTheme="minorHAnsi" w:cstheme="minorHAnsi"/>
        </w:rPr>
      </w:pPr>
    </w:p>
    <w:p w14:paraId="25625432" w14:textId="77777777" w:rsidR="00E2113B" w:rsidRDefault="00E2113B" w:rsidP="0009705F">
      <w:pPr>
        <w:rPr>
          <w:ins w:id="3" w:author="Anderson, Mike" w:date="2017-05-19T11:19:00Z"/>
          <w:rFonts w:asciiTheme="minorHAnsi" w:hAnsiTheme="minorHAnsi" w:cstheme="minorHAnsi"/>
        </w:rPr>
      </w:pPr>
    </w:p>
    <w:p w14:paraId="4844BA49" w14:textId="77777777" w:rsidR="00E2113B" w:rsidRDefault="00E2113B" w:rsidP="0009705F">
      <w:pPr>
        <w:rPr>
          <w:ins w:id="4" w:author="Anderson, Mike" w:date="2017-05-19T11:19:00Z"/>
          <w:rFonts w:asciiTheme="minorHAnsi" w:hAnsiTheme="minorHAnsi" w:cstheme="minorHAnsi"/>
        </w:rPr>
      </w:pPr>
    </w:p>
    <w:p w14:paraId="0FAB5E3C" w14:textId="77777777" w:rsidR="00E2113B" w:rsidRDefault="00E2113B" w:rsidP="0009705F">
      <w:pPr>
        <w:rPr>
          <w:ins w:id="5" w:author="Anderson, Mike" w:date="2017-05-19T11:19:00Z"/>
          <w:rFonts w:asciiTheme="minorHAnsi" w:hAnsiTheme="minorHAnsi" w:cstheme="minorHAnsi"/>
        </w:rPr>
      </w:pPr>
    </w:p>
    <w:p w14:paraId="3C4AE3DC" w14:textId="7FD1AAF8" w:rsidR="00E2113B" w:rsidRPr="00104ED8" w:rsidRDefault="00E2113B" w:rsidP="00E2113B">
      <w:pPr>
        <w:jc w:val="center"/>
        <w:rPr>
          <w:rFonts w:asciiTheme="minorHAnsi" w:hAnsiTheme="minorHAnsi" w:cstheme="minorHAnsi"/>
        </w:rPr>
      </w:pPr>
      <w:r>
        <w:rPr>
          <w:noProof/>
        </w:rPr>
        <w:drawing>
          <wp:inline distT="0" distB="0" distL="0" distR="0" wp14:anchorId="2998D944" wp14:editId="67D3D234">
            <wp:extent cx="1590675" cy="1038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0675" cy="1038225"/>
                    </a:xfrm>
                    <a:prstGeom prst="rect">
                      <a:avLst/>
                    </a:prstGeom>
                  </pic:spPr>
                </pic:pic>
              </a:graphicData>
            </a:graphic>
          </wp:inline>
        </w:drawing>
      </w:r>
    </w:p>
    <w:sectPr w:rsidR="00E2113B" w:rsidRPr="00104ED8" w:rsidSect="0009705F">
      <w:headerReference w:type="default" r:id="rId13"/>
      <w:footerReference w:type="default" r:id="rId14"/>
      <w:type w:val="continuous"/>
      <w:pgSz w:w="12240" w:h="15840"/>
      <w:pgMar w:top="1354" w:right="1440" w:bottom="1008"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9FBC87" w14:textId="77777777" w:rsidR="0038263B" w:rsidRDefault="0038263B" w:rsidP="00D463FD">
      <w:pPr>
        <w:spacing w:after="0" w:line="240" w:lineRule="auto"/>
      </w:pPr>
      <w:r>
        <w:separator/>
      </w:r>
    </w:p>
  </w:endnote>
  <w:endnote w:type="continuationSeparator" w:id="0">
    <w:p w14:paraId="250B339C" w14:textId="77777777" w:rsidR="0038263B" w:rsidRDefault="0038263B" w:rsidP="00D46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53894" w14:textId="2A4833D4" w:rsidR="00676B69" w:rsidRPr="002460F8" w:rsidRDefault="00676B69" w:rsidP="00C663D9">
    <w:pPr>
      <w:pStyle w:val="Footer"/>
    </w:pPr>
    <w:r>
      <w:t xml:space="preserve">Amazon Confidential                                                                            </w:t>
    </w:r>
    <w:r>
      <w:fldChar w:fldCharType="begin"/>
    </w:r>
    <w:r>
      <w:instrText xml:space="preserve"> PAGE   \* MERGEFORMAT </w:instrText>
    </w:r>
    <w:r>
      <w:fldChar w:fldCharType="separate"/>
    </w:r>
    <w:r w:rsidR="00600F53">
      <w:rPr>
        <w:noProof/>
      </w:rPr>
      <w:t>1</w:t>
    </w:r>
    <w:r>
      <w:rPr>
        <w:noProof/>
      </w:rPr>
      <w:fldChar w:fldCharType="end"/>
    </w:r>
    <w:r w:rsidRPr="002460F8">
      <w:ptab w:relativeTo="margin" w:alignment="right" w:leader="none"/>
    </w:r>
    <w:r w:rsidRPr="002460F8">
      <w:t xml:space="preserve"> </w:t>
    </w:r>
    <w:r>
      <w:t xml:space="preserve">Revision Date: </w:t>
    </w:r>
    <w:r w:rsidR="002D2265">
      <w:t>29 May 2015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7AE45" w14:textId="77777777" w:rsidR="0038263B" w:rsidRDefault="0038263B" w:rsidP="00D463FD">
      <w:pPr>
        <w:spacing w:after="0" w:line="240" w:lineRule="auto"/>
      </w:pPr>
      <w:r>
        <w:separator/>
      </w:r>
    </w:p>
  </w:footnote>
  <w:footnote w:type="continuationSeparator" w:id="0">
    <w:p w14:paraId="4B25BAC5" w14:textId="77777777" w:rsidR="0038263B" w:rsidRDefault="0038263B" w:rsidP="00D46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53893" w14:textId="77777777" w:rsidR="00676B69" w:rsidRPr="00B26D38" w:rsidRDefault="00676B69" w:rsidP="00B26D38">
    <w:pPr>
      <w:pStyle w:val="Header"/>
    </w:pPr>
    <w:r>
      <w:rPr>
        <w:b/>
        <w:bCs/>
        <w:noProof/>
        <w:color w:val="1F497D" w:themeColor="text2"/>
        <w:sz w:val="28"/>
        <w:szCs w:val="28"/>
      </w:rPr>
      <mc:AlternateContent>
        <mc:Choice Requires="wpg">
          <w:drawing>
            <wp:anchor distT="0" distB="0" distL="114300" distR="114300" simplePos="0" relativeHeight="251660288" behindDoc="0" locked="0" layoutInCell="0" allowOverlap="1" wp14:anchorId="11E53895" wp14:editId="11E53896">
              <wp:simplePos x="0" y="0"/>
              <wp:positionH relativeFrom="page">
                <wp:align>center</wp:align>
              </wp:positionH>
              <wp:positionV relativeFrom="topMargin">
                <wp:align>center</wp:align>
              </wp:positionV>
              <wp:extent cx="7363460" cy="490220"/>
              <wp:effectExtent l="9525" t="9525" r="10795" b="146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490220"/>
                        <a:chOff x="330" y="308"/>
                        <a:chExt cx="11586" cy="835"/>
                      </a:xfrm>
                    </wpg:grpSpPr>
                    <wps:wsp>
                      <wps:cNvPr id="2"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b/>
                                <w:color w:val="FFFFFF" w:themeColor="background1"/>
                                <w:sz w:val="28"/>
                                <w:szCs w:val="28"/>
                              </w:rPr>
                              <w:alias w:val="Title"/>
                              <w:id w:val="538682326"/>
                              <w:dataBinding w:prefixMappings="xmlns:ns0='http://schemas.openxmlformats.org/package/2006/metadata/core-properties' xmlns:ns1='http://purl.org/dc/elements/1.1/'" w:xpath="/ns0:coreProperties[1]/ns1:title[1]" w:storeItemID="{6C3C8BC8-F283-45AE-878A-BAB7291924A1}"/>
                              <w:text/>
                            </w:sdtPr>
                            <w:sdtEndPr/>
                            <w:sdtContent>
                              <w:p w14:paraId="11E53897" w14:textId="497749C1" w:rsidR="00676B69" w:rsidRPr="00B26D38" w:rsidRDefault="00A448C6" w:rsidP="00382D1E">
                                <w:pPr>
                                  <w:pStyle w:val="Header"/>
                                  <w:spacing w:after="0" w:line="240" w:lineRule="auto"/>
                                  <w:rPr>
                                    <w:b/>
                                    <w:color w:val="FFFFFF" w:themeColor="background1"/>
                                    <w:sz w:val="28"/>
                                    <w:szCs w:val="28"/>
                                  </w:rPr>
                                </w:pPr>
                                <w:r>
                                  <w:rPr>
                                    <w:b/>
                                    <w:color w:val="FFFFFF" w:themeColor="background1"/>
                                    <w:sz w:val="28"/>
                                    <w:szCs w:val="28"/>
                                  </w:rPr>
                                  <w:t>Operational Safety Rules                                                                    Module 26087</w:t>
                                </w:r>
                              </w:p>
                            </w:sdtContent>
                          </w:sdt>
                        </w:txbxContent>
                      </wps:txbx>
                      <wps:bodyPr rot="0" vert="horz" wrap="square" lIns="91440" tIns="45720" rIns="91440" bIns="45720" anchor="ctr" anchorCtr="0" upright="1">
                        <a:noAutofit/>
                      </wps:bodyPr>
                    </wps:wsp>
                    <wps:wsp>
                      <wps:cNvPr id="3"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sdt>
                            <w:sdtPr>
                              <w:rPr>
                                <w:rFonts w:asciiTheme="minorHAnsi" w:hAnsiTheme="minorHAnsi"/>
                                <w:b/>
                                <w:color w:val="000000" w:themeColor="text1"/>
                                <w:sz w:val="28"/>
                                <w:szCs w:val="36"/>
                              </w:rPr>
                              <w:alias w:val="Year"/>
                              <w:id w:val="7870992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11E53898" w14:textId="77777777" w:rsidR="00676B69" w:rsidRPr="0072219F" w:rsidRDefault="00382990" w:rsidP="00B8259B">
                                <w:pPr>
                                  <w:pStyle w:val="Header"/>
                                  <w:spacing w:after="0"/>
                                  <w:jc w:val="center"/>
                                  <w:rPr>
                                    <w:color w:val="000000" w:themeColor="text1"/>
                                    <w:sz w:val="36"/>
                                    <w:szCs w:val="36"/>
                                  </w:rPr>
                                </w:pPr>
                                <w:r>
                                  <w:rPr>
                                    <w:rFonts w:asciiTheme="minorHAnsi" w:hAnsiTheme="minorHAnsi"/>
                                    <w:b/>
                                    <w:color w:val="000000" w:themeColor="text1"/>
                                    <w:sz w:val="28"/>
                                    <w:szCs w:val="36"/>
                                  </w:rPr>
                                  <w:t xml:space="preserve">NAFC </w:t>
                                </w:r>
                                <w:r w:rsidR="00676B69" w:rsidRPr="00ED7A34">
                                  <w:rPr>
                                    <w:rFonts w:asciiTheme="minorHAnsi" w:hAnsiTheme="minorHAnsi"/>
                                    <w:b/>
                                    <w:color w:val="000000" w:themeColor="text1"/>
                                    <w:sz w:val="28"/>
                                    <w:szCs w:val="36"/>
                                  </w:rPr>
                                  <w:t>S</w:t>
                                </w:r>
                                <w:r w:rsidR="00676B69">
                                  <w:rPr>
                                    <w:rFonts w:asciiTheme="minorHAnsi" w:hAnsiTheme="minorHAnsi"/>
                                    <w:b/>
                                    <w:color w:val="000000" w:themeColor="text1"/>
                                    <w:sz w:val="28"/>
                                    <w:szCs w:val="36"/>
                                  </w:rPr>
                                  <w:t>afety</w:t>
                                </w:r>
                              </w:p>
                            </w:sdtContent>
                          </w:sdt>
                        </w:txbxContent>
                      </wps:txbx>
                      <wps:bodyPr rot="0" vert="horz" wrap="square" lIns="91440" tIns="45720" rIns="91440" bIns="45720" anchor="ctr" anchorCtr="0" upright="1">
                        <a:noAutofit/>
                      </wps:bodyPr>
                    </wps:wsp>
                    <wps:wsp>
                      <wps:cNvPr id="4"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11E53895" id="Group 1" o:spid="_x0000_s1026" style="position:absolute;margin-left:0;margin-top:0;width:579.8pt;height:38.6pt;z-index:251660288;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" o:allowincell="f">
              <v:rect id="Rectangle 2" o:spid="_x0000_s1027"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" fillcolor="#e36c0a [2409]" stroked="f" strokecolor="white [3212]" strokeweight="1.5pt">
                <v:textbox>
                  <w:txbxContent>
                    <w:sdt>
                      <w:sdtPr>
                        <w:rPr>
                          <w:b/>
                          <w:color w:val="FFFFFF" w:themeColor="background1"/>
                          <w:sz w:val="28"/>
                          <w:szCs w:val="28"/>
                        </w:rPr>
                        <w:alias w:val="Title"/>
                        <w:id w:val="538682326"/>
                        <w:dataBinding w:prefixMappings="xmlns:ns0='http://schemas.openxmlformats.org/package/2006/metadata/core-properties' xmlns:ns1='http://purl.org/dc/elements/1.1/'" w:xpath="/ns0:coreProperties[1]/ns1:title[1]" w:storeItemID="{6C3C8BC8-F283-45AE-878A-BAB7291924A1}"/>
                        <w:text/>
                      </w:sdtPr>
                      <w:sdtEndPr/>
                      <w:sdtContent>
                        <w:p w14:paraId="11E53897" w14:textId="497749C1" w:rsidR="00676B69" w:rsidRPr="00B26D38" w:rsidRDefault="00A448C6" w:rsidP="00382D1E">
                          <w:pPr>
                            <w:pStyle w:val="Header"/>
                            <w:spacing w:after="0" w:line="240" w:lineRule="auto"/>
                            <w:rPr>
                              <w:b/>
                              <w:color w:val="FFFFFF" w:themeColor="background1"/>
                              <w:sz w:val="28"/>
                              <w:szCs w:val="28"/>
                            </w:rPr>
                          </w:pPr>
                          <w:r>
                            <w:rPr>
                              <w:b/>
                              <w:color w:val="FFFFFF" w:themeColor="background1"/>
                              <w:sz w:val="28"/>
                              <w:szCs w:val="28"/>
                            </w:rPr>
                            <w:t>Operational Safety Rules                                                                    Module 26087</w:t>
                          </w:r>
                        </w:p>
                      </w:sdtContent>
                    </w:sdt>
                  </w:txbxContent>
                </v:textbox>
              </v:rect>
              <v:rect id="Rectangle 3" o:spid="_x0000_s1028"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" fillcolor="#9bbb59 [3206]" stroked="f" strokecolor="white [3212]" strokeweight="2pt">
                <v:textbox>
                  <w:txbxContent>
                    <w:sdt>
                      <w:sdtPr>
                        <w:rPr>
                          <w:rFonts w:asciiTheme="minorHAnsi" w:hAnsiTheme="minorHAnsi"/>
                          <w:b/>
                          <w:color w:val="000000" w:themeColor="text1"/>
                          <w:sz w:val="28"/>
                          <w:szCs w:val="36"/>
                        </w:rPr>
                        <w:alias w:val="Year"/>
                        <w:id w:val="7870992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11E53898" w14:textId="77777777" w:rsidR="00676B69" w:rsidRPr="0072219F" w:rsidRDefault="00382990" w:rsidP="00B8259B">
                          <w:pPr>
                            <w:pStyle w:val="Header"/>
                            <w:spacing w:after="0"/>
                            <w:jc w:val="center"/>
                            <w:rPr>
                              <w:color w:val="000000" w:themeColor="text1"/>
                              <w:sz w:val="36"/>
                              <w:szCs w:val="36"/>
                            </w:rPr>
                          </w:pPr>
                          <w:r>
                            <w:rPr>
                              <w:rFonts w:asciiTheme="minorHAnsi" w:hAnsiTheme="minorHAnsi"/>
                              <w:b/>
                              <w:color w:val="000000" w:themeColor="text1"/>
                              <w:sz w:val="28"/>
                              <w:szCs w:val="36"/>
                            </w:rPr>
                            <w:t xml:space="preserve">NAFC </w:t>
                          </w:r>
                          <w:r w:rsidR="00676B69" w:rsidRPr="00ED7A34">
                            <w:rPr>
                              <w:rFonts w:asciiTheme="minorHAnsi" w:hAnsiTheme="minorHAnsi"/>
                              <w:b/>
                              <w:color w:val="000000" w:themeColor="text1"/>
                              <w:sz w:val="28"/>
                              <w:szCs w:val="36"/>
                            </w:rPr>
                            <w:t>S</w:t>
                          </w:r>
                          <w:r w:rsidR="00676B69">
                            <w:rPr>
                              <w:rFonts w:asciiTheme="minorHAnsi" w:hAnsiTheme="minorHAnsi"/>
                              <w:b/>
                              <w:color w:val="000000" w:themeColor="text1"/>
                              <w:sz w:val="28"/>
                              <w:szCs w:val="36"/>
                            </w:rPr>
                            <w:t>afety</w:t>
                          </w:r>
                        </w:p>
                      </w:sdtContent>
                    </w:sdt>
                  </w:txbxContent>
                </v:textbox>
              </v:rect>
              <v:rect id="Rectangle 4" o:spid="_x0000_s1029"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" filled="f" strokeweight="1p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7443"/>
    <w:multiLevelType w:val="hybridMultilevel"/>
    <w:tmpl w:val="BEFAF7CA"/>
    <w:lvl w:ilvl="0" w:tplc="63C87AF2">
      <w:start w:val="1"/>
      <w:numFmt w:val="decimal"/>
      <w:lvlText w:val="%1."/>
      <w:lvlJc w:val="right"/>
      <w:pPr>
        <w:ind w:left="360" w:hanging="360"/>
      </w:pPr>
      <w:rPr>
        <w:rFonts w:hint="default"/>
        <w:b w:val="0"/>
        <w:i w:val="0"/>
        <w:color w:val="000000" w:themeColor="text1"/>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B81082"/>
    <w:multiLevelType w:val="hybridMultilevel"/>
    <w:tmpl w:val="EBD84B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C73793"/>
    <w:multiLevelType w:val="hybridMultilevel"/>
    <w:tmpl w:val="80C8ECC0"/>
    <w:lvl w:ilvl="0" w:tplc="CFFA3E86">
      <w:start w:val="1"/>
      <w:numFmt w:val="bullet"/>
      <w:lvlText w:val=""/>
      <w:lvlJc w:val="left"/>
      <w:pPr>
        <w:tabs>
          <w:tab w:val="num" w:pos="420"/>
        </w:tabs>
        <w:ind w:left="4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8A3B17"/>
    <w:multiLevelType w:val="hybridMultilevel"/>
    <w:tmpl w:val="215C17DC"/>
    <w:lvl w:ilvl="0" w:tplc="63C87AF2">
      <w:start w:val="1"/>
      <w:numFmt w:val="decimal"/>
      <w:lvlText w:val="%1."/>
      <w:lvlJc w:val="right"/>
      <w:pPr>
        <w:ind w:left="360" w:hanging="360"/>
      </w:pPr>
      <w:rPr>
        <w:rFonts w:hint="default"/>
        <w:b w:val="0"/>
        <w:i w:val="0"/>
        <w:color w:val="000000" w:themeColor="text1"/>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D90FA5"/>
    <w:multiLevelType w:val="hybridMultilevel"/>
    <w:tmpl w:val="C054CC96"/>
    <w:lvl w:ilvl="0" w:tplc="551A1E1C">
      <w:start w:val="1"/>
      <w:numFmt w:val="bullet"/>
      <w:lvlText w:val="•"/>
      <w:lvlJc w:val="left"/>
      <w:pPr>
        <w:ind w:left="360" w:hanging="360"/>
      </w:pPr>
      <w:rPr>
        <w:rFonts w:ascii="Arial" w:hAnsi="Arial" w:hint="default"/>
        <w:b w:val="0"/>
        <w:i w:val="0"/>
        <w:color w:val="000000" w:themeColor="text1"/>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711D8B"/>
    <w:multiLevelType w:val="hybridMultilevel"/>
    <w:tmpl w:val="1C322646"/>
    <w:lvl w:ilvl="0" w:tplc="63C87AF2">
      <w:start w:val="1"/>
      <w:numFmt w:val="decimal"/>
      <w:lvlText w:val="%1."/>
      <w:lvlJc w:val="right"/>
      <w:pPr>
        <w:ind w:left="360" w:hanging="360"/>
      </w:pPr>
      <w:rPr>
        <w:rFonts w:hint="default"/>
        <w:b w:val="0"/>
        <w:i w:val="0"/>
        <w:color w:val="000000" w:themeColor="text1"/>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DF7482"/>
    <w:multiLevelType w:val="hybridMultilevel"/>
    <w:tmpl w:val="4AD41156"/>
    <w:lvl w:ilvl="0" w:tplc="6BF4D2EE">
      <w:start w:val="1"/>
      <w:numFmt w:val="decimal"/>
      <w:lvlText w:val="%1."/>
      <w:lvlJc w:val="right"/>
      <w:pPr>
        <w:ind w:left="360" w:hanging="360"/>
      </w:pPr>
      <w:rPr>
        <w:rFonts w:hint="default"/>
        <w:b w:val="0"/>
        <w:i w:val="0"/>
        <w:color w:val="000000" w:themeColor="text1"/>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482B07"/>
    <w:multiLevelType w:val="hybridMultilevel"/>
    <w:tmpl w:val="DEC237F4"/>
    <w:lvl w:ilvl="0" w:tplc="551A1E1C">
      <w:start w:val="1"/>
      <w:numFmt w:val="bullet"/>
      <w:lvlText w:val="•"/>
      <w:lvlJc w:val="left"/>
      <w:pPr>
        <w:ind w:left="360" w:hanging="360"/>
      </w:pPr>
      <w:rPr>
        <w:rFonts w:ascii="Arial" w:hAnsi="Arial" w:hint="default"/>
        <w:b w:val="0"/>
        <w:i w:val="0"/>
        <w:color w:val="000000" w:themeColor="text1"/>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9971B2"/>
    <w:multiLevelType w:val="hybridMultilevel"/>
    <w:tmpl w:val="EDF694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2D0C01"/>
    <w:multiLevelType w:val="hybridMultilevel"/>
    <w:tmpl w:val="275AEB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B462C5"/>
    <w:multiLevelType w:val="hybridMultilevel"/>
    <w:tmpl w:val="2F3A195C"/>
    <w:lvl w:ilvl="0" w:tplc="38BE4416">
      <w:start w:val="1"/>
      <w:numFmt w:val="decimal"/>
      <w:lvlText w:val="%1."/>
      <w:lvlJc w:val="right"/>
      <w:pPr>
        <w:ind w:left="360" w:hanging="360"/>
      </w:pPr>
      <w:rPr>
        <w:rFonts w:hint="default"/>
        <w:b w:val="0"/>
        <w:i w:val="0"/>
        <w:color w:val="000000" w:themeColor="text1"/>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0B614C1"/>
    <w:multiLevelType w:val="hybridMultilevel"/>
    <w:tmpl w:val="D924C420"/>
    <w:lvl w:ilvl="0" w:tplc="63C87AF2">
      <w:start w:val="1"/>
      <w:numFmt w:val="decimal"/>
      <w:lvlText w:val="%1."/>
      <w:lvlJc w:val="right"/>
      <w:pPr>
        <w:ind w:left="360" w:hanging="360"/>
      </w:pPr>
      <w:rPr>
        <w:rFonts w:hint="default"/>
        <w:b w:val="0"/>
        <w:i w:val="0"/>
        <w:color w:val="000000" w:themeColor="text1"/>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11B34B6"/>
    <w:multiLevelType w:val="hybridMultilevel"/>
    <w:tmpl w:val="E8545BEE"/>
    <w:lvl w:ilvl="0" w:tplc="551A1E1C">
      <w:start w:val="1"/>
      <w:numFmt w:val="bullet"/>
      <w:lvlText w:val="•"/>
      <w:lvlJc w:val="left"/>
      <w:pPr>
        <w:ind w:left="360" w:hanging="360"/>
      </w:pPr>
      <w:rPr>
        <w:rFonts w:ascii="Arial" w:hAnsi="Arial" w:hint="default"/>
        <w:b w:val="0"/>
        <w:i w:val="0"/>
        <w:color w:val="000000" w:themeColor="text1"/>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6C67B6"/>
    <w:multiLevelType w:val="hybridMultilevel"/>
    <w:tmpl w:val="1F8A79D4"/>
    <w:lvl w:ilvl="0" w:tplc="CFFA3E86">
      <w:start w:val="1"/>
      <w:numFmt w:val="bullet"/>
      <w:lvlText w:val=""/>
      <w:lvlJc w:val="left"/>
      <w:pPr>
        <w:tabs>
          <w:tab w:val="num" w:pos="420"/>
        </w:tabs>
        <w:ind w:left="4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E203BE"/>
    <w:multiLevelType w:val="hybridMultilevel"/>
    <w:tmpl w:val="63E81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C616C5"/>
    <w:multiLevelType w:val="hybridMultilevel"/>
    <w:tmpl w:val="7BC259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D10332"/>
    <w:multiLevelType w:val="hybridMultilevel"/>
    <w:tmpl w:val="7F78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41564E"/>
    <w:multiLevelType w:val="hybridMultilevel"/>
    <w:tmpl w:val="48D6AE9C"/>
    <w:lvl w:ilvl="0" w:tplc="63C87AF2">
      <w:start w:val="1"/>
      <w:numFmt w:val="decimal"/>
      <w:lvlText w:val="%1."/>
      <w:lvlJc w:val="right"/>
      <w:pPr>
        <w:ind w:left="360" w:hanging="360"/>
      </w:pPr>
      <w:rPr>
        <w:rFonts w:hint="default"/>
        <w:b w:val="0"/>
        <w:i w:val="0"/>
        <w:color w:val="000000" w:themeColor="text1"/>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A16456C"/>
    <w:multiLevelType w:val="hybridMultilevel"/>
    <w:tmpl w:val="1D6C19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3A2048"/>
    <w:multiLevelType w:val="hybridMultilevel"/>
    <w:tmpl w:val="2654ED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6306B8"/>
    <w:multiLevelType w:val="hybridMultilevel"/>
    <w:tmpl w:val="D4AAF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7EA5765"/>
    <w:multiLevelType w:val="hybridMultilevel"/>
    <w:tmpl w:val="EBE8BF9A"/>
    <w:lvl w:ilvl="0" w:tplc="551A1E1C">
      <w:start w:val="1"/>
      <w:numFmt w:val="bullet"/>
      <w:lvlText w:val="•"/>
      <w:lvlJc w:val="left"/>
      <w:pPr>
        <w:ind w:left="360" w:hanging="360"/>
      </w:pPr>
      <w:rPr>
        <w:rFonts w:ascii="Arial" w:hAnsi="Arial" w:hint="default"/>
        <w:b w:val="0"/>
        <w:i w:val="0"/>
        <w:color w:val="000000" w:themeColor="text1"/>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3807EC"/>
    <w:multiLevelType w:val="hybridMultilevel"/>
    <w:tmpl w:val="3E9E8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1A2231B"/>
    <w:multiLevelType w:val="hybridMultilevel"/>
    <w:tmpl w:val="E6E6AC8A"/>
    <w:lvl w:ilvl="0" w:tplc="E3ACDB5A">
      <w:start w:val="1"/>
      <w:numFmt w:val="bullet"/>
      <w:lvlText w:val=""/>
      <w:lvlJc w:val="left"/>
      <w:pPr>
        <w:ind w:left="540" w:hanging="360"/>
      </w:pPr>
      <w:rPr>
        <w:rFonts w:ascii="Symbol" w:hAnsi="Symbo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0456C9"/>
    <w:multiLevelType w:val="hybridMultilevel"/>
    <w:tmpl w:val="318672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405F01"/>
    <w:multiLevelType w:val="hybridMultilevel"/>
    <w:tmpl w:val="C5EC9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4C6011"/>
    <w:multiLevelType w:val="hybridMultilevel"/>
    <w:tmpl w:val="5C94F9C4"/>
    <w:lvl w:ilvl="0" w:tplc="63C87AF2">
      <w:start w:val="1"/>
      <w:numFmt w:val="decimal"/>
      <w:lvlText w:val="%1."/>
      <w:lvlJc w:val="right"/>
      <w:pPr>
        <w:ind w:left="360" w:hanging="360"/>
      </w:pPr>
      <w:rPr>
        <w:rFonts w:hint="default"/>
        <w:b w:val="0"/>
        <w:i w:val="0"/>
        <w:color w:val="000000" w:themeColor="text1"/>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C26067"/>
    <w:multiLevelType w:val="hybridMultilevel"/>
    <w:tmpl w:val="27C046A8"/>
    <w:lvl w:ilvl="0" w:tplc="63C87AF2">
      <w:start w:val="1"/>
      <w:numFmt w:val="decimal"/>
      <w:lvlText w:val="%1."/>
      <w:lvlJc w:val="righ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C216D6"/>
    <w:multiLevelType w:val="hybridMultilevel"/>
    <w:tmpl w:val="A0E62652"/>
    <w:lvl w:ilvl="0" w:tplc="551A1E1C">
      <w:start w:val="1"/>
      <w:numFmt w:val="bullet"/>
      <w:lvlText w:val="•"/>
      <w:lvlJc w:val="left"/>
      <w:pPr>
        <w:ind w:left="360" w:hanging="360"/>
      </w:pPr>
      <w:rPr>
        <w:rFonts w:ascii="Arial" w:hAnsi="Arial" w:hint="default"/>
        <w:b w:val="0"/>
        <w:i w:val="0"/>
        <w:color w:val="000000" w:themeColor="text1"/>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4BA2022"/>
    <w:multiLevelType w:val="hybridMultilevel"/>
    <w:tmpl w:val="D8BEA7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3B1DB0"/>
    <w:multiLevelType w:val="hybridMultilevel"/>
    <w:tmpl w:val="5F8E3396"/>
    <w:lvl w:ilvl="0" w:tplc="551A1E1C">
      <w:start w:val="1"/>
      <w:numFmt w:val="bullet"/>
      <w:lvlText w:val="•"/>
      <w:lvlJc w:val="left"/>
      <w:pPr>
        <w:ind w:left="360" w:hanging="360"/>
      </w:pPr>
      <w:rPr>
        <w:rFonts w:ascii="Arial" w:hAnsi="Arial" w:hint="default"/>
        <w:b w:val="0"/>
        <w:i w:val="0"/>
        <w:color w:val="000000" w:themeColor="text1"/>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CEF0D5E"/>
    <w:multiLevelType w:val="hybridMultilevel"/>
    <w:tmpl w:val="F70C47D0"/>
    <w:lvl w:ilvl="0" w:tplc="63C87AF2">
      <w:start w:val="1"/>
      <w:numFmt w:val="decimal"/>
      <w:lvlText w:val="%1."/>
      <w:lvlJc w:val="right"/>
      <w:pPr>
        <w:ind w:left="360" w:hanging="360"/>
      </w:pPr>
      <w:rPr>
        <w:rFonts w:hint="default"/>
        <w:b w:val="0"/>
        <w:i w:val="0"/>
        <w:color w:val="000000" w:themeColor="text1"/>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D47847"/>
    <w:multiLevelType w:val="hybridMultilevel"/>
    <w:tmpl w:val="2070CD2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41631CD"/>
    <w:multiLevelType w:val="hybridMultilevel"/>
    <w:tmpl w:val="646E6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321AF7"/>
    <w:multiLevelType w:val="hybridMultilevel"/>
    <w:tmpl w:val="7346E0C8"/>
    <w:lvl w:ilvl="0" w:tplc="63C87AF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9"/>
  </w:num>
  <w:num w:numId="3">
    <w:abstractNumId w:val="19"/>
  </w:num>
  <w:num w:numId="4">
    <w:abstractNumId w:val="24"/>
  </w:num>
  <w:num w:numId="5">
    <w:abstractNumId w:val="18"/>
  </w:num>
  <w:num w:numId="6">
    <w:abstractNumId w:val="2"/>
  </w:num>
  <w:num w:numId="7">
    <w:abstractNumId w:val="13"/>
  </w:num>
  <w:num w:numId="8">
    <w:abstractNumId w:val="33"/>
  </w:num>
  <w:num w:numId="9">
    <w:abstractNumId w:val="32"/>
  </w:num>
  <w:num w:numId="10">
    <w:abstractNumId w:val="25"/>
  </w:num>
  <w:num w:numId="11">
    <w:abstractNumId w:val="15"/>
  </w:num>
  <w:num w:numId="12">
    <w:abstractNumId w:val="9"/>
  </w:num>
  <w:num w:numId="13">
    <w:abstractNumId w:val="22"/>
  </w:num>
  <w:num w:numId="14">
    <w:abstractNumId w:val="27"/>
  </w:num>
  <w:num w:numId="15">
    <w:abstractNumId w:val="20"/>
  </w:num>
  <w:num w:numId="16">
    <w:abstractNumId w:val="1"/>
  </w:num>
  <w:num w:numId="17">
    <w:abstractNumId w:val="14"/>
  </w:num>
  <w:num w:numId="18">
    <w:abstractNumId w:val="16"/>
  </w:num>
  <w:num w:numId="19">
    <w:abstractNumId w:val="30"/>
  </w:num>
  <w:num w:numId="20">
    <w:abstractNumId w:val="10"/>
  </w:num>
  <w:num w:numId="21">
    <w:abstractNumId w:val="6"/>
  </w:num>
  <w:num w:numId="22">
    <w:abstractNumId w:val="4"/>
  </w:num>
  <w:num w:numId="23">
    <w:abstractNumId w:val="31"/>
  </w:num>
  <w:num w:numId="24">
    <w:abstractNumId w:val="3"/>
  </w:num>
  <w:num w:numId="25">
    <w:abstractNumId w:val="34"/>
  </w:num>
  <w:num w:numId="26">
    <w:abstractNumId w:val="7"/>
  </w:num>
  <w:num w:numId="27">
    <w:abstractNumId w:val="5"/>
  </w:num>
  <w:num w:numId="28">
    <w:abstractNumId w:val="28"/>
  </w:num>
  <w:num w:numId="29">
    <w:abstractNumId w:val="11"/>
  </w:num>
  <w:num w:numId="30">
    <w:abstractNumId w:val="12"/>
  </w:num>
  <w:num w:numId="31">
    <w:abstractNumId w:val="26"/>
  </w:num>
  <w:num w:numId="32">
    <w:abstractNumId w:val="0"/>
  </w:num>
  <w:num w:numId="33">
    <w:abstractNumId w:val="21"/>
  </w:num>
  <w:num w:numId="34">
    <w:abstractNumId w:val="17"/>
  </w:num>
  <w:num w:numId="35">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erson, Mike">
    <w15:presenceInfo w15:providerId="AD" w15:userId="S-1-5-21-1407069837-2091007605-538272213-105905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080"/>
    <w:rsid w:val="000064F7"/>
    <w:rsid w:val="00010E51"/>
    <w:rsid w:val="000114C4"/>
    <w:rsid w:val="00020D28"/>
    <w:rsid w:val="00021FD0"/>
    <w:rsid w:val="000244CF"/>
    <w:rsid w:val="000448F8"/>
    <w:rsid w:val="000461EC"/>
    <w:rsid w:val="0005347C"/>
    <w:rsid w:val="000562B5"/>
    <w:rsid w:val="00061078"/>
    <w:rsid w:val="00071FEE"/>
    <w:rsid w:val="000779DB"/>
    <w:rsid w:val="00090084"/>
    <w:rsid w:val="00091080"/>
    <w:rsid w:val="0009705F"/>
    <w:rsid w:val="000A6D3F"/>
    <w:rsid w:val="000B15DC"/>
    <w:rsid w:val="000B6BAA"/>
    <w:rsid w:val="000E0ACB"/>
    <w:rsid w:val="000E224E"/>
    <w:rsid w:val="000E413E"/>
    <w:rsid w:val="000E47EC"/>
    <w:rsid w:val="000F6455"/>
    <w:rsid w:val="00104ED8"/>
    <w:rsid w:val="00107FFA"/>
    <w:rsid w:val="001123BC"/>
    <w:rsid w:val="00122F6F"/>
    <w:rsid w:val="001429BC"/>
    <w:rsid w:val="00145129"/>
    <w:rsid w:val="001651E4"/>
    <w:rsid w:val="00165D4D"/>
    <w:rsid w:val="00171749"/>
    <w:rsid w:val="001719DE"/>
    <w:rsid w:val="00173893"/>
    <w:rsid w:val="001772EC"/>
    <w:rsid w:val="001A5592"/>
    <w:rsid w:val="001B0E12"/>
    <w:rsid w:val="001C40A1"/>
    <w:rsid w:val="001C4F35"/>
    <w:rsid w:val="001D0AE9"/>
    <w:rsid w:val="001D6EAC"/>
    <w:rsid w:val="001E65D4"/>
    <w:rsid w:val="001F2E4B"/>
    <w:rsid w:val="0020611A"/>
    <w:rsid w:val="00206E25"/>
    <w:rsid w:val="00211EC4"/>
    <w:rsid w:val="00214666"/>
    <w:rsid w:val="00220859"/>
    <w:rsid w:val="00223375"/>
    <w:rsid w:val="00224539"/>
    <w:rsid w:val="00225421"/>
    <w:rsid w:val="00236F1E"/>
    <w:rsid w:val="00237393"/>
    <w:rsid w:val="00237EF1"/>
    <w:rsid w:val="002429F1"/>
    <w:rsid w:val="002440F7"/>
    <w:rsid w:val="002460F8"/>
    <w:rsid w:val="00262DDB"/>
    <w:rsid w:val="00262E77"/>
    <w:rsid w:val="0026482B"/>
    <w:rsid w:val="0027199E"/>
    <w:rsid w:val="0027376B"/>
    <w:rsid w:val="0028374F"/>
    <w:rsid w:val="002A09C0"/>
    <w:rsid w:val="002A26E9"/>
    <w:rsid w:val="002A36EF"/>
    <w:rsid w:val="002A6B9F"/>
    <w:rsid w:val="002B2489"/>
    <w:rsid w:val="002D2265"/>
    <w:rsid w:val="002D6511"/>
    <w:rsid w:val="002E7F07"/>
    <w:rsid w:val="002F455A"/>
    <w:rsid w:val="002F55B7"/>
    <w:rsid w:val="003017D7"/>
    <w:rsid w:val="00304959"/>
    <w:rsid w:val="00306E7E"/>
    <w:rsid w:val="00313727"/>
    <w:rsid w:val="0032752C"/>
    <w:rsid w:val="0034258E"/>
    <w:rsid w:val="003563D4"/>
    <w:rsid w:val="003630F0"/>
    <w:rsid w:val="00374FA7"/>
    <w:rsid w:val="00377BA8"/>
    <w:rsid w:val="0038263B"/>
    <w:rsid w:val="00382990"/>
    <w:rsid w:val="00382D1E"/>
    <w:rsid w:val="00394888"/>
    <w:rsid w:val="003A6BB7"/>
    <w:rsid w:val="003B1534"/>
    <w:rsid w:val="003B5F6E"/>
    <w:rsid w:val="003C29F1"/>
    <w:rsid w:val="003C71B0"/>
    <w:rsid w:val="003D6CA8"/>
    <w:rsid w:val="003E3FEB"/>
    <w:rsid w:val="003E6AEC"/>
    <w:rsid w:val="00426AA8"/>
    <w:rsid w:val="00427E26"/>
    <w:rsid w:val="00433940"/>
    <w:rsid w:val="00436ED9"/>
    <w:rsid w:val="004423A0"/>
    <w:rsid w:val="00443287"/>
    <w:rsid w:val="004437D7"/>
    <w:rsid w:val="00445F3E"/>
    <w:rsid w:val="004524FA"/>
    <w:rsid w:val="00457581"/>
    <w:rsid w:val="00467365"/>
    <w:rsid w:val="004723E1"/>
    <w:rsid w:val="004740DE"/>
    <w:rsid w:val="00481725"/>
    <w:rsid w:val="004A3712"/>
    <w:rsid w:val="004B092D"/>
    <w:rsid w:val="004B4C1C"/>
    <w:rsid w:val="004C6990"/>
    <w:rsid w:val="004D79A5"/>
    <w:rsid w:val="004E6F20"/>
    <w:rsid w:val="004F2216"/>
    <w:rsid w:val="004F48E4"/>
    <w:rsid w:val="00502D0D"/>
    <w:rsid w:val="00503DEE"/>
    <w:rsid w:val="005126E8"/>
    <w:rsid w:val="005316EE"/>
    <w:rsid w:val="0053562D"/>
    <w:rsid w:val="005417C9"/>
    <w:rsid w:val="0055705C"/>
    <w:rsid w:val="00572CA9"/>
    <w:rsid w:val="00573307"/>
    <w:rsid w:val="00580E89"/>
    <w:rsid w:val="00586F1B"/>
    <w:rsid w:val="00595E66"/>
    <w:rsid w:val="00596A92"/>
    <w:rsid w:val="00597C9A"/>
    <w:rsid w:val="005A1413"/>
    <w:rsid w:val="005A253E"/>
    <w:rsid w:val="005D6A8C"/>
    <w:rsid w:val="005E3880"/>
    <w:rsid w:val="005E4C22"/>
    <w:rsid w:val="005F4327"/>
    <w:rsid w:val="00600F53"/>
    <w:rsid w:val="006321CC"/>
    <w:rsid w:val="00643FAA"/>
    <w:rsid w:val="006477C8"/>
    <w:rsid w:val="00655954"/>
    <w:rsid w:val="0065676E"/>
    <w:rsid w:val="00663EEB"/>
    <w:rsid w:val="00676B69"/>
    <w:rsid w:val="00680CD1"/>
    <w:rsid w:val="00697B2D"/>
    <w:rsid w:val="006A27C3"/>
    <w:rsid w:val="006B5074"/>
    <w:rsid w:val="006D2292"/>
    <w:rsid w:val="006D2D73"/>
    <w:rsid w:val="006D4BB0"/>
    <w:rsid w:val="006D7630"/>
    <w:rsid w:val="006E14B2"/>
    <w:rsid w:val="006E1575"/>
    <w:rsid w:val="006E43BA"/>
    <w:rsid w:val="00717080"/>
    <w:rsid w:val="0072219F"/>
    <w:rsid w:val="00722A3C"/>
    <w:rsid w:val="00726460"/>
    <w:rsid w:val="007370A2"/>
    <w:rsid w:val="00764CC4"/>
    <w:rsid w:val="00776E09"/>
    <w:rsid w:val="00777D7F"/>
    <w:rsid w:val="00781334"/>
    <w:rsid w:val="00782E4B"/>
    <w:rsid w:val="007A0200"/>
    <w:rsid w:val="007A40DC"/>
    <w:rsid w:val="007B1A9C"/>
    <w:rsid w:val="007B46C2"/>
    <w:rsid w:val="007B5D6B"/>
    <w:rsid w:val="007C4E56"/>
    <w:rsid w:val="007C7626"/>
    <w:rsid w:val="007D27A4"/>
    <w:rsid w:val="007E482D"/>
    <w:rsid w:val="007E5BF5"/>
    <w:rsid w:val="007E676A"/>
    <w:rsid w:val="007F319C"/>
    <w:rsid w:val="00804E37"/>
    <w:rsid w:val="008237A0"/>
    <w:rsid w:val="00824880"/>
    <w:rsid w:val="008356F9"/>
    <w:rsid w:val="00837072"/>
    <w:rsid w:val="0083736A"/>
    <w:rsid w:val="0086412F"/>
    <w:rsid w:val="008731E5"/>
    <w:rsid w:val="00876DC7"/>
    <w:rsid w:val="008942DB"/>
    <w:rsid w:val="008B3C29"/>
    <w:rsid w:val="008B3CD1"/>
    <w:rsid w:val="008B46C7"/>
    <w:rsid w:val="008C1BA7"/>
    <w:rsid w:val="008C1DCC"/>
    <w:rsid w:val="008C461F"/>
    <w:rsid w:val="008C658E"/>
    <w:rsid w:val="008D595E"/>
    <w:rsid w:val="008D78F4"/>
    <w:rsid w:val="008F3627"/>
    <w:rsid w:val="008F4572"/>
    <w:rsid w:val="00935B91"/>
    <w:rsid w:val="00947C5E"/>
    <w:rsid w:val="009506F3"/>
    <w:rsid w:val="00957FF3"/>
    <w:rsid w:val="0096292B"/>
    <w:rsid w:val="00997C3D"/>
    <w:rsid w:val="009A55ED"/>
    <w:rsid w:val="009B2096"/>
    <w:rsid w:val="009B2985"/>
    <w:rsid w:val="009B2DBD"/>
    <w:rsid w:val="009D0C6A"/>
    <w:rsid w:val="009F433A"/>
    <w:rsid w:val="00A008D5"/>
    <w:rsid w:val="00A00A7D"/>
    <w:rsid w:val="00A02CCB"/>
    <w:rsid w:val="00A0468E"/>
    <w:rsid w:val="00A16B0B"/>
    <w:rsid w:val="00A22C5F"/>
    <w:rsid w:val="00A2384D"/>
    <w:rsid w:val="00A35014"/>
    <w:rsid w:val="00A3647B"/>
    <w:rsid w:val="00A4076B"/>
    <w:rsid w:val="00A448C6"/>
    <w:rsid w:val="00A5210F"/>
    <w:rsid w:val="00A56A5E"/>
    <w:rsid w:val="00A70386"/>
    <w:rsid w:val="00A81A37"/>
    <w:rsid w:val="00A82D5C"/>
    <w:rsid w:val="00A95DAB"/>
    <w:rsid w:val="00AA1835"/>
    <w:rsid w:val="00AD13C3"/>
    <w:rsid w:val="00AD1BC2"/>
    <w:rsid w:val="00AE0BD9"/>
    <w:rsid w:val="00AF4AF7"/>
    <w:rsid w:val="00AF671E"/>
    <w:rsid w:val="00AF7B6D"/>
    <w:rsid w:val="00B07635"/>
    <w:rsid w:val="00B150F0"/>
    <w:rsid w:val="00B15578"/>
    <w:rsid w:val="00B2090E"/>
    <w:rsid w:val="00B239BD"/>
    <w:rsid w:val="00B259EF"/>
    <w:rsid w:val="00B26D38"/>
    <w:rsid w:val="00B42C48"/>
    <w:rsid w:val="00B45833"/>
    <w:rsid w:val="00B53280"/>
    <w:rsid w:val="00B555FD"/>
    <w:rsid w:val="00B77A52"/>
    <w:rsid w:val="00B8259B"/>
    <w:rsid w:val="00BA2640"/>
    <w:rsid w:val="00BA3789"/>
    <w:rsid w:val="00BB5872"/>
    <w:rsid w:val="00BB69B5"/>
    <w:rsid w:val="00BC1B9F"/>
    <w:rsid w:val="00BD4D54"/>
    <w:rsid w:val="00BE02F6"/>
    <w:rsid w:val="00BF3E4C"/>
    <w:rsid w:val="00C051A8"/>
    <w:rsid w:val="00C21B16"/>
    <w:rsid w:val="00C25DE5"/>
    <w:rsid w:val="00C30026"/>
    <w:rsid w:val="00C4613C"/>
    <w:rsid w:val="00C63E02"/>
    <w:rsid w:val="00C663D9"/>
    <w:rsid w:val="00C673EE"/>
    <w:rsid w:val="00C76939"/>
    <w:rsid w:val="00C80F79"/>
    <w:rsid w:val="00C839C5"/>
    <w:rsid w:val="00C848AB"/>
    <w:rsid w:val="00C878C0"/>
    <w:rsid w:val="00C91F61"/>
    <w:rsid w:val="00C932F7"/>
    <w:rsid w:val="00C94953"/>
    <w:rsid w:val="00C95AEA"/>
    <w:rsid w:val="00C9765B"/>
    <w:rsid w:val="00CA6EDB"/>
    <w:rsid w:val="00CB01CB"/>
    <w:rsid w:val="00CC2C25"/>
    <w:rsid w:val="00CC4B3A"/>
    <w:rsid w:val="00CC6C74"/>
    <w:rsid w:val="00CE05A2"/>
    <w:rsid w:val="00CE19E3"/>
    <w:rsid w:val="00CE4B8C"/>
    <w:rsid w:val="00CF1347"/>
    <w:rsid w:val="00CF24E3"/>
    <w:rsid w:val="00CF3CE9"/>
    <w:rsid w:val="00CF4029"/>
    <w:rsid w:val="00CF51CC"/>
    <w:rsid w:val="00D12D3D"/>
    <w:rsid w:val="00D1594B"/>
    <w:rsid w:val="00D2087D"/>
    <w:rsid w:val="00D252D8"/>
    <w:rsid w:val="00D2606C"/>
    <w:rsid w:val="00D463FD"/>
    <w:rsid w:val="00D47EA9"/>
    <w:rsid w:val="00D57778"/>
    <w:rsid w:val="00D7034A"/>
    <w:rsid w:val="00D74723"/>
    <w:rsid w:val="00D854EF"/>
    <w:rsid w:val="00DA31B1"/>
    <w:rsid w:val="00DA31D3"/>
    <w:rsid w:val="00DB1FE6"/>
    <w:rsid w:val="00DB6179"/>
    <w:rsid w:val="00DC39EC"/>
    <w:rsid w:val="00DD6EDB"/>
    <w:rsid w:val="00DE53C0"/>
    <w:rsid w:val="00DF7214"/>
    <w:rsid w:val="00E019A1"/>
    <w:rsid w:val="00E14254"/>
    <w:rsid w:val="00E1641E"/>
    <w:rsid w:val="00E2113B"/>
    <w:rsid w:val="00E32985"/>
    <w:rsid w:val="00E401C1"/>
    <w:rsid w:val="00E40607"/>
    <w:rsid w:val="00E41A5E"/>
    <w:rsid w:val="00E53382"/>
    <w:rsid w:val="00E542C5"/>
    <w:rsid w:val="00E562AA"/>
    <w:rsid w:val="00E64CA5"/>
    <w:rsid w:val="00E6647C"/>
    <w:rsid w:val="00E70E29"/>
    <w:rsid w:val="00E8423E"/>
    <w:rsid w:val="00E8550E"/>
    <w:rsid w:val="00EA0E9F"/>
    <w:rsid w:val="00EB0595"/>
    <w:rsid w:val="00EB09F6"/>
    <w:rsid w:val="00EC0C70"/>
    <w:rsid w:val="00EC7100"/>
    <w:rsid w:val="00EE696B"/>
    <w:rsid w:val="00EE6CC1"/>
    <w:rsid w:val="00EF767F"/>
    <w:rsid w:val="00F0080C"/>
    <w:rsid w:val="00F0225B"/>
    <w:rsid w:val="00F207C0"/>
    <w:rsid w:val="00F26BB4"/>
    <w:rsid w:val="00F439EC"/>
    <w:rsid w:val="00F43BE9"/>
    <w:rsid w:val="00F56941"/>
    <w:rsid w:val="00F6586E"/>
    <w:rsid w:val="00F70FB4"/>
    <w:rsid w:val="00FA1524"/>
    <w:rsid w:val="00FA2BB6"/>
    <w:rsid w:val="00FA72AC"/>
    <w:rsid w:val="00FB745A"/>
    <w:rsid w:val="00FC4536"/>
    <w:rsid w:val="00FE5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53812"/>
  <w15:docId w15:val="{49D0CCE4-4ECE-427E-91D1-5C0D1BDEE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0F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3FD"/>
    <w:pPr>
      <w:tabs>
        <w:tab w:val="center" w:pos="4680"/>
        <w:tab w:val="right" w:pos="9360"/>
      </w:tabs>
    </w:pPr>
  </w:style>
  <w:style w:type="character" w:customStyle="1" w:styleId="HeaderChar">
    <w:name w:val="Header Char"/>
    <w:basedOn w:val="DefaultParagraphFont"/>
    <w:link w:val="Header"/>
    <w:uiPriority w:val="99"/>
    <w:rsid w:val="00D463FD"/>
    <w:rPr>
      <w:sz w:val="22"/>
      <w:szCs w:val="22"/>
    </w:rPr>
  </w:style>
  <w:style w:type="paragraph" w:styleId="Footer">
    <w:name w:val="footer"/>
    <w:basedOn w:val="Normal"/>
    <w:link w:val="FooterChar"/>
    <w:uiPriority w:val="99"/>
    <w:unhideWhenUsed/>
    <w:rsid w:val="00C663D9"/>
    <w:pPr>
      <w:pBdr>
        <w:top w:val="thinThickSmallGap" w:sz="24" w:space="1" w:color="622423" w:themeColor="accent2" w:themeShade="7F"/>
      </w:pBdr>
      <w:tabs>
        <w:tab w:val="center" w:pos="4680"/>
        <w:tab w:val="right" w:pos="9360"/>
      </w:tabs>
    </w:pPr>
    <w:rPr>
      <w:rFonts w:asciiTheme="minorHAnsi" w:hAnsiTheme="minorHAnsi"/>
      <w:sz w:val="16"/>
      <w:szCs w:val="16"/>
    </w:rPr>
  </w:style>
  <w:style w:type="character" w:customStyle="1" w:styleId="FooterChar">
    <w:name w:val="Footer Char"/>
    <w:basedOn w:val="DefaultParagraphFont"/>
    <w:link w:val="Footer"/>
    <w:uiPriority w:val="99"/>
    <w:rsid w:val="00C663D9"/>
    <w:rPr>
      <w:rFonts w:asciiTheme="minorHAnsi" w:hAnsiTheme="minorHAnsi"/>
      <w:sz w:val="16"/>
      <w:szCs w:val="16"/>
    </w:rPr>
  </w:style>
  <w:style w:type="paragraph" w:styleId="BalloonText">
    <w:name w:val="Balloon Text"/>
    <w:basedOn w:val="Normal"/>
    <w:link w:val="BalloonTextChar"/>
    <w:uiPriority w:val="99"/>
    <w:semiHidden/>
    <w:unhideWhenUsed/>
    <w:rsid w:val="00D4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FD"/>
    <w:rPr>
      <w:rFonts w:ascii="Tahoma" w:hAnsi="Tahoma" w:cs="Tahoma"/>
      <w:sz w:val="16"/>
      <w:szCs w:val="16"/>
    </w:rPr>
  </w:style>
  <w:style w:type="character" w:styleId="SubtleEmphasis">
    <w:name w:val="Subtle Emphasis"/>
    <w:basedOn w:val="DefaultParagraphFont"/>
    <w:uiPriority w:val="19"/>
    <w:qFormat/>
    <w:rsid w:val="00D2606C"/>
    <w:rPr>
      <w:i/>
      <w:iCs/>
      <w:color w:val="808080"/>
    </w:rPr>
  </w:style>
  <w:style w:type="character" w:customStyle="1" w:styleId="stlheader1">
    <w:name w:val="stlheader1"/>
    <w:basedOn w:val="DefaultParagraphFont"/>
    <w:rsid w:val="008C658E"/>
    <w:rPr>
      <w:rFonts w:ascii="Verdana" w:hAnsi="Verdana" w:hint="default"/>
      <w:b/>
      <w:bCs/>
      <w:color w:val="666666"/>
      <w:sz w:val="20"/>
      <w:szCs w:val="20"/>
    </w:rPr>
  </w:style>
  <w:style w:type="paragraph" w:styleId="ListParagraph">
    <w:name w:val="List Paragraph"/>
    <w:basedOn w:val="Normal"/>
    <w:uiPriority w:val="99"/>
    <w:qFormat/>
    <w:rsid w:val="007A0200"/>
    <w:pPr>
      <w:ind w:left="720"/>
      <w:contextualSpacing/>
    </w:pPr>
  </w:style>
  <w:style w:type="paragraph" w:styleId="NoSpacing">
    <w:name w:val="No Spacing"/>
    <w:uiPriority w:val="1"/>
    <w:qFormat/>
    <w:rsid w:val="007A0200"/>
    <w:rPr>
      <w:sz w:val="22"/>
      <w:szCs w:val="22"/>
    </w:rPr>
  </w:style>
  <w:style w:type="table" w:styleId="LightShading-Accent2">
    <w:name w:val="Light Shading Accent 2"/>
    <w:basedOn w:val="TableNormal"/>
    <w:uiPriority w:val="60"/>
    <w:rsid w:val="007D27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Grid">
    <w:name w:val="Table Grid"/>
    <w:basedOn w:val="TableNormal"/>
    <w:uiPriority w:val="59"/>
    <w:rsid w:val="007D27A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uiPriority w:val="99"/>
    <w:semiHidden/>
    <w:unhideWhenUsed/>
    <w:rsid w:val="00676B69"/>
    <w:pPr>
      <w:spacing w:after="0" w:line="240" w:lineRule="auto"/>
    </w:pPr>
    <w:rPr>
      <w:rFonts w:eastAsiaTheme="minorHAnsi" w:cs="Calibri"/>
    </w:rPr>
  </w:style>
  <w:style w:type="character" w:customStyle="1" w:styleId="PlainTextChar">
    <w:name w:val="Plain Text Char"/>
    <w:basedOn w:val="DefaultParagraphFont"/>
    <w:link w:val="PlainText"/>
    <w:uiPriority w:val="99"/>
    <w:semiHidden/>
    <w:rsid w:val="00676B69"/>
    <w:rPr>
      <w:rFonts w:eastAsiaTheme="minorHAnsi" w:cs="Calibri"/>
      <w:sz w:val="22"/>
      <w:szCs w:val="22"/>
    </w:rPr>
  </w:style>
  <w:style w:type="character" w:styleId="CommentReference">
    <w:name w:val="annotation reference"/>
    <w:basedOn w:val="DefaultParagraphFont"/>
    <w:uiPriority w:val="99"/>
    <w:semiHidden/>
    <w:unhideWhenUsed/>
    <w:rsid w:val="00DD6EDB"/>
    <w:rPr>
      <w:sz w:val="16"/>
      <w:szCs w:val="16"/>
    </w:rPr>
  </w:style>
  <w:style w:type="paragraph" w:styleId="CommentText">
    <w:name w:val="annotation text"/>
    <w:basedOn w:val="Normal"/>
    <w:link w:val="CommentTextChar"/>
    <w:uiPriority w:val="99"/>
    <w:semiHidden/>
    <w:unhideWhenUsed/>
    <w:rsid w:val="00DD6EDB"/>
    <w:pPr>
      <w:spacing w:line="240" w:lineRule="auto"/>
    </w:pPr>
    <w:rPr>
      <w:sz w:val="20"/>
      <w:szCs w:val="20"/>
    </w:rPr>
  </w:style>
  <w:style w:type="character" w:customStyle="1" w:styleId="CommentTextChar">
    <w:name w:val="Comment Text Char"/>
    <w:basedOn w:val="DefaultParagraphFont"/>
    <w:link w:val="CommentText"/>
    <w:uiPriority w:val="99"/>
    <w:semiHidden/>
    <w:rsid w:val="00DD6EDB"/>
  </w:style>
  <w:style w:type="paragraph" w:styleId="CommentSubject">
    <w:name w:val="annotation subject"/>
    <w:basedOn w:val="CommentText"/>
    <w:next w:val="CommentText"/>
    <w:link w:val="CommentSubjectChar"/>
    <w:uiPriority w:val="99"/>
    <w:semiHidden/>
    <w:unhideWhenUsed/>
    <w:rsid w:val="00DD6EDB"/>
    <w:rPr>
      <w:b/>
      <w:bCs/>
    </w:rPr>
  </w:style>
  <w:style w:type="character" w:customStyle="1" w:styleId="CommentSubjectChar">
    <w:name w:val="Comment Subject Char"/>
    <w:basedOn w:val="CommentTextChar"/>
    <w:link w:val="CommentSubject"/>
    <w:uiPriority w:val="99"/>
    <w:semiHidden/>
    <w:rsid w:val="00DD6E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0205">
      <w:bodyDiv w:val="1"/>
      <w:marLeft w:val="0"/>
      <w:marRight w:val="0"/>
      <w:marTop w:val="0"/>
      <w:marBottom w:val="0"/>
      <w:divBdr>
        <w:top w:val="none" w:sz="0" w:space="0" w:color="auto"/>
        <w:left w:val="none" w:sz="0" w:space="0" w:color="auto"/>
        <w:bottom w:val="none" w:sz="0" w:space="0" w:color="auto"/>
        <w:right w:val="none" w:sz="0" w:space="0" w:color="auto"/>
      </w:divBdr>
    </w:div>
    <w:div w:id="139614386">
      <w:bodyDiv w:val="1"/>
      <w:marLeft w:val="0"/>
      <w:marRight w:val="0"/>
      <w:marTop w:val="0"/>
      <w:marBottom w:val="0"/>
      <w:divBdr>
        <w:top w:val="none" w:sz="0" w:space="0" w:color="auto"/>
        <w:left w:val="none" w:sz="0" w:space="0" w:color="auto"/>
        <w:bottom w:val="none" w:sz="0" w:space="0" w:color="auto"/>
        <w:right w:val="none" w:sz="0" w:space="0" w:color="auto"/>
      </w:divBdr>
    </w:div>
    <w:div w:id="195391785">
      <w:bodyDiv w:val="1"/>
      <w:marLeft w:val="0"/>
      <w:marRight w:val="0"/>
      <w:marTop w:val="0"/>
      <w:marBottom w:val="0"/>
      <w:divBdr>
        <w:top w:val="none" w:sz="0" w:space="0" w:color="auto"/>
        <w:left w:val="none" w:sz="0" w:space="0" w:color="auto"/>
        <w:bottom w:val="none" w:sz="0" w:space="0" w:color="auto"/>
        <w:right w:val="none" w:sz="0" w:space="0" w:color="auto"/>
      </w:divBdr>
    </w:div>
    <w:div w:id="206724427">
      <w:bodyDiv w:val="1"/>
      <w:marLeft w:val="0"/>
      <w:marRight w:val="0"/>
      <w:marTop w:val="0"/>
      <w:marBottom w:val="0"/>
      <w:divBdr>
        <w:top w:val="none" w:sz="0" w:space="0" w:color="auto"/>
        <w:left w:val="none" w:sz="0" w:space="0" w:color="auto"/>
        <w:bottom w:val="none" w:sz="0" w:space="0" w:color="auto"/>
        <w:right w:val="none" w:sz="0" w:space="0" w:color="auto"/>
      </w:divBdr>
    </w:div>
    <w:div w:id="223881301">
      <w:bodyDiv w:val="1"/>
      <w:marLeft w:val="0"/>
      <w:marRight w:val="0"/>
      <w:marTop w:val="0"/>
      <w:marBottom w:val="0"/>
      <w:divBdr>
        <w:top w:val="none" w:sz="0" w:space="0" w:color="auto"/>
        <w:left w:val="none" w:sz="0" w:space="0" w:color="auto"/>
        <w:bottom w:val="none" w:sz="0" w:space="0" w:color="auto"/>
        <w:right w:val="none" w:sz="0" w:space="0" w:color="auto"/>
      </w:divBdr>
    </w:div>
    <w:div w:id="253897588">
      <w:bodyDiv w:val="1"/>
      <w:marLeft w:val="0"/>
      <w:marRight w:val="0"/>
      <w:marTop w:val="0"/>
      <w:marBottom w:val="0"/>
      <w:divBdr>
        <w:top w:val="none" w:sz="0" w:space="0" w:color="auto"/>
        <w:left w:val="none" w:sz="0" w:space="0" w:color="auto"/>
        <w:bottom w:val="none" w:sz="0" w:space="0" w:color="auto"/>
        <w:right w:val="none" w:sz="0" w:space="0" w:color="auto"/>
      </w:divBdr>
    </w:div>
    <w:div w:id="286619657">
      <w:bodyDiv w:val="1"/>
      <w:marLeft w:val="0"/>
      <w:marRight w:val="0"/>
      <w:marTop w:val="0"/>
      <w:marBottom w:val="0"/>
      <w:divBdr>
        <w:top w:val="none" w:sz="0" w:space="0" w:color="auto"/>
        <w:left w:val="none" w:sz="0" w:space="0" w:color="auto"/>
        <w:bottom w:val="none" w:sz="0" w:space="0" w:color="auto"/>
        <w:right w:val="none" w:sz="0" w:space="0" w:color="auto"/>
      </w:divBdr>
    </w:div>
    <w:div w:id="342971917">
      <w:bodyDiv w:val="1"/>
      <w:marLeft w:val="0"/>
      <w:marRight w:val="0"/>
      <w:marTop w:val="0"/>
      <w:marBottom w:val="0"/>
      <w:divBdr>
        <w:top w:val="none" w:sz="0" w:space="0" w:color="auto"/>
        <w:left w:val="none" w:sz="0" w:space="0" w:color="auto"/>
        <w:bottom w:val="none" w:sz="0" w:space="0" w:color="auto"/>
        <w:right w:val="none" w:sz="0" w:space="0" w:color="auto"/>
      </w:divBdr>
    </w:div>
    <w:div w:id="581065617">
      <w:bodyDiv w:val="1"/>
      <w:marLeft w:val="0"/>
      <w:marRight w:val="0"/>
      <w:marTop w:val="0"/>
      <w:marBottom w:val="0"/>
      <w:divBdr>
        <w:top w:val="none" w:sz="0" w:space="0" w:color="auto"/>
        <w:left w:val="none" w:sz="0" w:space="0" w:color="auto"/>
        <w:bottom w:val="none" w:sz="0" w:space="0" w:color="auto"/>
        <w:right w:val="none" w:sz="0" w:space="0" w:color="auto"/>
      </w:divBdr>
    </w:div>
    <w:div w:id="585041538">
      <w:bodyDiv w:val="1"/>
      <w:marLeft w:val="0"/>
      <w:marRight w:val="0"/>
      <w:marTop w:val="0"/>
      <w:marBottom w:val="0"/>
      <w:divBdr>
        <w:top w:val="none" w:sz="0" w:space="0" w:color="auto"/>
        <w:left w:val="none" w:sz="0" w:space="0" w:color="auto"/>
        <w:bottom w:val="none" w:sz="0" w:space="0" w:color="auto"/>
        <w:right w:val="none" w:sz="0" w:space="0" w:color="auto"/>
      </w:divBdr>
    </w:div>
    <w:div w:id="664236968">
      <w:bodyDiv w:val="1"/>
      <w:marLeft w:val="0"/>
      <w:marRight w:val="0"/>
      <w:marTop w:val="0"/>
      <w:marBottom w:val="0"/>
      <w:divBdr>
        <w:top w:val="none" w:sz="0" w:space="0" w:color="auto"/>
        <w:left w:val="none" w:sz="0" w:space="0" w:color="auto"/>
        <w:bottom w:val="none" w:sz="0" w:space="0" w:color="auto"/>
        <w:right w:val="none" w:sz="0" w:space="0" w:color="auto"/>
      </w:divBdr>
    </w:div>
    <w:div w:id="696080316">
      <w:bodyDiv w:val="1"/>
      <w:marLeft w:val="0"/>
      <w:marRight w:val="0"/>
      <w:marTop w:val="0"/>
      <w:marBottom w:val="0"/>
      <w:divBdr>
        <w:top w:val="none" w:sz="0" w:space="0" w:color="auto"/>
        <w:left w:val="none" w:sz="0" w:space="0" w:color="auto"/>
        <w:bottom w:val="none" w:sz="0" w:space="0" w:color="auto"/>
        <w:right w:val="none" w:sz="0" w:space="0" w:color="auto"/>
      </w:divBdr>
    </w:div>
    <w:div w:id="761490384">
      <w:bodyDiv w:val="1"/>
      <w:marLeft w:val="0"/>
      <w:marRight w:val="0"/>
      <w:marTop w:val="0"/>
      <w:marBottom w:val="0"/>
      <w:divBdr>
        <w:top w:val="none" w:sz="0" w:space="0" w:color="auto"/>
        <w:left w:val="none" w:sz="0" w:space="0" w:color="auto"/>
        <w:bottom w:val="none" w:sz="0" w:space="0" w:color="auto"/>
        <w:right w:val="none" w:sz="0" w:space="0" w:color="auto"/>
      </w:divBdr>
    </w:div>
    <w:div w:id="887259018">
      <w:bodyDiv w:val="1"/>
      <w:marLeft w:val="0"/>
      <w:marRight w:val="0"/>
      <w:marTop w:val="0"/>
      <w:marBottom w:val="0"/>
      <w:divBdr>
        <w:top w:val="none" w:sz="0" w:space="0" w:color="auto"/>
        <w:left w:val="none" w:sz="0" w:space="0" w:color="auto"/>
        <w:bottom w:val="none" w:sz="0" w:space="0" w:color="auto"/>
        <w:right w:val="none" w:sz="0" w:space="0" w:color="auto"/>
      </w:divBdr>
    </w:div>
    <w:div w:id="984512257">
      <w:bodyDiv w:val="1"/>
      <w:marLeft w:val="0"/>
      <w:marRight w:val="0"/>
      <w:marTop w:val="0"/>
      <w:marBottom w:val="0"/>
      <w:divBdr>
        <w:top w:val="none" w:sz="0" w:space="0" w:color="auto"/>
        <w:left w:val="none" w:sz="0" w:space="0" w:color="auto"/>
        <w:bottom w:val="none" w:sz="0" w:space="0" w:color="auto"/>
        <w:right w:val="none" w:sz="0" w:space="0" w:color="auto"/>
      </w:divBdr>
    </w:div>
    <w:div w:id="1472869597">
      <w:bodyDiv w:val="1"/>
      <w:marLeft w:val="0"/>
      <w:marRight w:val="0"/>
      <w:marTop w:val="0"/>
      <w:marBottom w:val="0"/>
      <w:divBdr>
        <w:top w:val="none" w:sz="0" w:space="0" w:color="auto"/>
        <w:left w:val="none" w:sz="0" w:space="0" w:color="auto"/>
        <w:bottom w:val="none" w:sz="0" w:space="0" w:color="auto"/>
        <w:right w:val="none" w:sz="0" w:space="0" w:color="auto"/>
      </w:divBdr>
    </w:div>
    <w:div w:id="1574658463">
      <w:bodyDiv w:val="1"/>
      <w:marLeft w:val="0"/>
      <w:marRight w:val="0"/>
      <w:marTop w:val="0"/>
      <w:marBottom w:val="0"/>
      <w:divBdr>
        <w:top w:val="none" w:sz="0" w:space="0" w:color="auto"/>
        <w:left w:val="none" w:sz="0" w:space="0" w:color="auto"/>
        <w:bottom w:val="none" w:sz="0" w:space="0" w:color="auto"/>
        <w:right w:val="none" w:sz="0" w:space="0" w:color="auto"/>
      </w:divBdr>
    </w:div>
    <w:div w:id="1606888827">
      <w:bodyDiv w:val="1"/>
      <w:marLeft w:val="0"/>
      <w:marRight w:val="0"/>
      <w:marTop w:val="0"/>
      <w:marBottom w:val="0"/>
      <w:divBdr>
        <w:top w:val="none" w:sz="0" w:space="0" w:color="auto"/>
        <w:left w:val="none" w:sz="0" w:space="0" w:color="auto"/>
        <w:bottom w:val="none" w:sz="0" w:space="0" w:color="auto"/>
        <w:right w:val="none" w:sz="0" w:space="0" w:color="auto"/>
      </w:divBdr>
    </w:div>
    <w:div w:id="1620457629">
      <w:bodyDiv w:val="1"/>
      <w:marLeft w:val="0"/>
      <w:marRight w:val="0"/>
      <w:marTop w:val="0"/>
      <w:marBottom w:val="0"/>
      <w:divBdr>
        <w:top w:val="none" w:sz="0" w:space="0" w:color="auto"/>
        <w:left w:val="none" w:sz="0" w:space="0" w:color="auto"/>
        <w:bottom w:val="none" w:sz="0" w:space="0" w:color="auto"/>
        <w:right w:val="none" w:sz="0" w:space="0" w:color="auto"/>
      </w:divBdr>
    </w:div>
    <w:div w:id="1648825733">
      <w:bodyDiv w:val="1"/>
      <w:marLeft w:val="0"/>
      <w:marRight w:val="0"/>
      <w:marTop w:val="0"/>
      <w:marBottom w:val="0"/>
      <w:divBdr>
        <w:top w:val="none" w:sz="0" w:space="0" w:color="auto"/>
        <w:left w:val="none" w:sz="0" w:space="0" w:color="auto"/>
        <w:bottom w:val="none" w:sz="0" w:space="0" w:color="auto"/>
        <w:right w:val="none" w:sz="0" w:space="0" w:color="auto"/>
      </w:divBdr>
    </w:div>
    <w:div w:id="1661078464">
      <w:bodyDiv w:val="1"/>
      <w:marLeft w:val="0"/>
      <w:marRight w:val="0"/>
      <w:marTop w:val="0"/>
      <w:marBottom w:val="0"/>
      <w:divBdr>
        <w:top w:val="none" w:sz="0" w:space="0" w:color="auto"/>
        <w:left w:val="none" w:sz="0" w:space="0" w:color="auto"/>
        <w:bottom w:val="none" w:sz="0" w:space="0" w:color="auto"/>
        <w:right w:val="none" w:sz="0" w:space="0" w:color="auto"/>
      </w:divBdr>
    </w:div>
    <w:div w:id="1798377119">
      <w:bodyDiv w:val="1"/>
      <w:marLeft w:val="0"/>
      <w:marRight w:val="0"/>
      <w:marTop w:val="0"/>
      <w:marBottom w:val="0"/>
      <w:divBdr>
        <w:top w:val="none" w:sz="0" w:space="0" w:color="auto"/>
        <w:left w:val="none" w:sz="0" w:space="0" w:color="auto"/>
        <w:bottom w:val="none" w:sz="0" w:space="0" w:color="auto"/>
        <w:right w:val="none" w:sz="0" w:space="0" w:color="auto"/>
      </w:divBdr>
    </w:div>
    <w:div w:id="1884518642">
      <w:bodyDiv w:val="1"/>
      <w:marLeft w:val="0"/>
      <w:marRight w:val="0"/>
      <w:marTop w:val="0"/>
      <w:marBottom w:val="0"/>
      <w:divBdr>
        <w:top w:val="none" w:sz="0" w:space="0" w:color="auto"/>
        <w:left w:val="none" w:sz="0" w:space="0" w:color="auto"/>
        <w:bottom w:val="none" w:sz="0" w:space="0" w:color="auto"/>
        <w:right w:val="none" w:sz="0" w:space="0" w:color="auto"/>
      </w:divBdr>
    </w:div>
    <w:div w:id="1889292659">
      <w:bodyDiv w:val="1"/>
      <w:marLeft w:val="0"/>
      <w:marRight w:val="0"/>
      <w:marTop w:val="0"/>
      <w:marBottom w:val="0"/>
      <w:divBdr>
        <w:top w:val="none" w:sz="0" w:space="0" w:color="auto"/>
        <w:left w:val="none" w:sz="0" w:space="0" w:color="auto"/>
        <w:bottom w:val="none" w:sz="0" w:space="0" w:color="auto"/>
        <w:right w:val="none" w:sz="0" w:space="0" w:color="auto"/>
      </w:divBdr>
    </w:div>
    <w:div w:id="1950578427">
      <w:bodyDiv w:val="1"/>
      <w:marLeft w:val="0"/>
      <w:marRight w:val="0"/>
      <w:marTop w:val="0"/>
      <w:marBottom w:val="0"/>
      <w:divBdr>
        <w:top w:val="none" w:sz="0" w:space="0" w:color="auto"/>
        <w:left w:val="none" w:sz="0" w:space="0" w:color="auto"/>
        <w:bottom w:val="none" w:sz="0" w:space="0" w:color="auto"/>
        <w:right w:val="none" w:sz="0" w:space="0" w:color="auto"/>
      </w:divBdr>
    </w:div>
    <w:div w:id="2062630635">
      <w:bodyDiv w:val="1"/>
      <w:marLeft w:val="0"/>
      <w:marRight w:val="0"/>
      <w:marTop w:val="0"/>
      <w:marBottom w:val="0"/>
      <w:divBdr>
        <w:top w:val="none" w:sz="0" w:space="0" w:color="auto"/>
        <w:left w:val="none" w:sz="0" w:space="0" w:color="auto"/>
        <w:bottom w:val="none" w:sz="0" w:space="0" w:color="auto"/>
        <w:right w:val="none" w:sz="0" w:space="0" w:color="auto"/>
      </w:divBdr>
    </w:div>
    <w:div w:id="2071540639">
      <w:bodyDiv w:val="1"/>
      <w:marLeft w:val="0"/>
      <w:marRight w:val="0"/>
      <w:marTop w:val="0"/>
      <w:marBottom w:val="0"/>
      <w:divBdr>
        <w:top w:val="none" w:sz="0" w:space="0" w:color="auto"/>
        <w:left w:val="none" w:sz="0" w:space="0" w:color="auto"/>
        <w:bottom w:val="none" w:sz="0" w:space="0" w:color="auto"/>
        <w:right w:val="none" w:sz="0" w:space="0" w:color="auto"/>
      </w:divBdr>
    </w:div>
    <w:div w:id="2078282225">
      <w:bodyDiv w:val="1"/>
      <w:marLeft w:val="0"/>
      <w:marRight w:val="0"/>
      <w:marTop w:val="0"/>
      <w:marBottom w:val="0"/>
      <w:divBdr>
        <w:top w:val="none" w:sz="0" w:space="0" w:color="auto"/>
        <w:left w:val="none" w:sz="0" w:space="0" w:color="auto"/>
        <w:bottom w:val="none" w:sz="0" w:space="0" w:color="auto"/>
        <w:right w:val="none" w:sz="0" w:space="0" w:color="auto"/>
      </w:divBdr>
    </w:div>
    <w:div w:id="209505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NAFC Safety</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raining_x0020_Matrix xmlns="64f3aa21-185e-4ebe-b95c-96984211daf1">No</Training_x0020_Matrix>
    <Category xmlns="64f3aa21-185e-4ebe-b95c-96984211daf1">Safety Rules</Category>
    <SharedWithUsers xmlns="9ae85bec-69d3-4951-8f38-23cc8455c8b3">
      <UserInfo>
        <DisplayName>Tarnay, Gabriela</DisplayName>
        <AccountId>24118</AccountId>
        <AccountType/>
      </UserInfo>
      <UserInfo>
        <DisplayName>Pinckney, Leroy</DisplayName>
        <AccountId>33154</AccountId>
        <AccountType/>
      </UserInfo>
      <UserInfo>
        <DisplayName>Clausi, Courtney</DisplayName>
        <AccountId>11491</AccountId>
        <AccountType/>
      </UserInfo>
      <UserInfo>
        <DisplayName>Ivanov, Vlad</DisplayName>
        <AccountId>32802</AccountId>
        <AccountType/>
      </UserInfo>
      <UserInfo>
        <DisplayName>Monkah, Bernice</DisplayName>
        <AccountId>33049</AccountId>
        <AccountType/>
      </UserInfo>
      <UserInfo>
        <DisplayName>Premel, Stephanie</DisplayName>
        <AccountId>33156</AccountId>
        <AccountType/>
      </UserInfo>
      <UserInfo>
        <DisplayName>Uland, Meredith</DisplayName>
        <AccountId>37663</AccountId>
        <AccountType/>
      </UserInfo>
      <UserInfo>
        <DisplayName>Gaines, LaTanya C.</DisplayName>
        <AccountId>40600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56FE87CB0397D45886FEAD348DD0BB4" ma:contentTypeVersion="3" ma:contentTypeDescription="Create a new document." ma:contentTypeScope="" ma:versionID="9cdc3d84408328a2c0d1b39de5553d96">
  <xsd:schema xmlns:xsd="http://www.w3.org/2001/XMLSchema" xmlns:xs="http://www.w3.org/2001/XMLSchema" xmlns:p="http://schemas.microsoft.com/office/2006/metadata/properties" xmlns:ns2="9ae85bec-69d3-4951-8f38-23cc8455c8b3" xmlns:ns3="64f3aa21-185e-4ebe-b95c-96984211daf1" targetNamespace="http://schemas.microsoft.com/office/2006/metadata/properties" ma:root="true" ma:fieldsID="b9b5180e97360472f5a1829ea9ab494e" ns2:_="" ns3:_="">
    <xsd:import namespace="9ae85bec-69d3-4951-8f38-23cc8455c8b3"/>
    <xsd:import namespace="64f3aa21-185e-4ebe-b95c-96984211daf1"/>
    <xsd:element name="properties">
      <xsd:complexType>
        <xsd:sequence>
          <xsd:element name="documentManagement">
            <xsd:complexType>
              <xsd:all>
                <xsd:element ref="ns2:SharedWithUsers" minOccurs="0"/>
                <xsd:element ref="ns3:Training_x0020_Matrix"/>
                <xsd:element ref="ns3:Category"/>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85bec-69d3-4951-8f38-23cc8455c8b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4f3aa21-185e-4ebe-b95c-96984211daf1" elementFormDefault="qualified">
    <xsd:import namespace="http://schemas.microsoft.com/office/2006/documentManagement/types"/>
    <xsd:import namespace="http://schemas.microsoft.com/office/infopath/2007/PartnerControls"/>
    <xsd:element name="Training_x0020_Matrix" ma:index="9" ma:displayName="Training Matrix" ma:format="Dropdown" ma:internalName="Training_x0020_Matrix">
      <xsd:simpleType>
        <xsd:restriction base="dms:Choice">
          <xsd:enumeration value="Yes"/>
          <xsd:enumeration value="No"/>
        </xsd:restriction>
      </xsd:simpleType>
    </xsd:element>
    <xsd:element name="Category" ma:index="10" ma:displayName="Category" ma:format="Dropdown" ma:internalName="Category">
      <xsd:simpleType>
        <xsd:restriction base="dms:Choice">
          <xsd:enumeration value="Human Resources"/>
          <xsd:enumeration value="Safety Rules"/>
          <xsd:enumeration value="Training"/>
          <xsd:enumeration value="Signs"/>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A2C81F-BFAF-46B8-9D03-12BA8D2BC3D5}">
  <ds:schemaRefs>
    <ds:schemaRef ds:uri="http://schemas.microsoft.com/sharepoint/v3/contenttype/forms"/>
  </ds:schemaRefs>
</ds:datastoreItem>
</file>

<file path=customXml/itemProps3.xml><?xml version="1.0" encoding="utf-8"?>
<ds:datastoreItem xmlns:ds="http://schemas.openxmlformats.org/officeDocument/2006/customXml" ds:itemID="{8FA93889-8FEA-4E29-9576-FEF1ABCB5F12}">
  <ds:schemaRefs>
    <ds:schemaRef ds:uri="http://schemas.microsoft.com/office/2006/metadata/properties"/>
    <ds:schemaRef ds:uri="64f3aa21-185e-4ebe-b95c-96984211daf1"/>
    <ds:schemaRef ds:uri="9ae85bec-69d3-4951-8f38-23cc8455c8b3"/>
  </ds:schemaRefs>
</ds:datastoreItem>
</file>

<file path=customXml/itemProps4.xml><?xml version="1.0" encoding="utf-8"?>
<ds:datastoreItem xmlns:ds="http://schemas.openxmlformats.org/officeDocument/2006/customXml" ds:itemID="{631A6136-4823-4473-8B96-0519E70B4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85bec-69d3-4951-8f38-23cc8455c8b3"/>
    <ds:schemaRef ds:uri="64f3aa21-185e-4ebe-b95c-96984211da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16EFD97-4987-43C5-9D1C-4DD229BF4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2187</Words>
  <Characters>12468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Operational Safety Rules                                                                    Module 26087</vt:lpstr>
    </vt:vector>
  </TitlesOfParts>
  <Company>Amazon.com</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Safety Rules                                                                    Module 26087</dc:title>
  <dc:creator>hollyzi</dc:creator>
  <cp:lastModifiedBy>Duffy, Joy</cp:lastModifiedBy>
  <cp:revision>2</cp:revision>
  <cp:lastPrinted>2010-02-12T19:01:00Z</cp:lastPrinted>
  <dcterms:created xsi:type="dcterms:W3CDTF">2021-08-17T19:02:00Z</dcterms:created>
  <dcterms:modified xsi:type="dcterms:W3CDTF">2021-08-17T19:02:00Z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0x010100556FE87CB0397D45886FEAD348DD0BB4</vt:lpwstr>
  </property>
</Properties>
</file>